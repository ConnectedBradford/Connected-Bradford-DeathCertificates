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8B48" w14:textId="202022ED" w:rsidR="006B4437" w:rsidRPr="00EE3F39" w:rsidRDefault="006B4437" w:rsidP="006C5971">
      <w:pPr>
        <w:pStyle w:val="Heading1"/>
        <w:spacing w:before="0" w:line="336" w:lineRule="atLeast"/>
        <w:jc w:val="center"/>
        <w:rPr>
          <w:rFonts w:asciiTheme="minorHAnsi" w:eastAsia="Times New Roman" w:hAnsiTheme="minorHAnsi" w:cstheme="minorHAnsi"/>
          <w:color w:val="auto"/>
          <w:sz w:val="36"/>
          <w:szCs w:val="36"/>
        </w:rPr>
      </w:pPr>
      <w:bookmarkStart w:id="1" w:name="_Toc164677738"/>
      <w:r w:rsidRPr="00EE3F39">
        <w:rPr>
          <w:rFonts w:asciiTheme="minorHAnsi" w:hAnsiTheme="minorHAnsi" w:cstheme="minorHAnsi"/>
          <w:color w:val="auto"/>
          <w:sz w:val="36"/>
          <w:szCs w:val="36"/>
        </w:rPr>
        <w:t>Death</w:t>
      </w:r>
      <w:r w:rsidR="00C92C25" w:rsidRPr="00EE3F39">
        <w:rPr>
          <w:rFonts w:asciiTheme="minorHAnsi" w:hAnsiTheme="minorHAnsi" w:cstheme="minorHAnsi"/>
          <w:color w:val="auto"/>
          <w:sz w:val="36"/>
          <w:szCs w:val="36"/>
        </w:rPr>
        <w:t>s</w:t>
      </w:r>
      <w:r w:rsidRPr="00EE3F39">
        <w:rPr>
          <w:rFonts w:asciiTheme="minorHAnsi" w:hAnsiTheme="minorHAnsi" w:cstheme="minorHAnsi"/>
          <w:color w:val="auto"/>
          <w:sz w:val="36"/>
          <w:szCs w:val="36"/>
        </w:rPr>
        <w:t xml:space="preserve"> Routine Dataload</w:t>
      </w:r>
      <w:r w:rsidR="00901E43" w:rsidRPr="00EE3F39">
        <w:rPr>
          <w:rFonts w:asciiTheme="minorHAnsi" w:hAnsiTheme="minorHAnsi" w:cstheme="minorHAnsi"/>
          <w:color w:val="auto"/>
          <w:sz w:val="36"/>
          <w:szCs w:val="36"/>
        </w:rPr>
        <w:t xml:space="preserve"> on SQL and Google</w:t>
      </w:r>
      <w:bookmarkEnd w:id="1"/>
    </w:p>
    <w:p w14:paraId="76F8D0D8" w14:textId="77777777" w:rsidR="006C5971" w:rsidRPr="00EE3F39" w:rsidRDefault="006C5971" w:rsidP="006C5971">
      <w:pPr>
        <w:pStyle w:val="ListParagraph"/>
        <w:ind w:left="1080"/>
        <w:rPr>
          <w:rFonts w:cstheme="minorHAnsi"/>
        </w:rPr>
      </w:pPr>
    </w:p>
    <w:p w14:paraId="12710D8C" w14:textId="5F08BD75" w:rsidR="000E491C" w:rsidRDefault="000E491C">
      <w:pPr>
        <w:pStyle w:val="TOCHeading"/>
        <w:rPr>
          <w:rFonts w:cstheme="minorHAnsi"/>
          <w:sz w:val="24"/>
          <w:szCs w:val="24"/>
        </w:rPr>
      </w:pPr>
    </w:p>
    <w:sdt>
      <w:sdtPr>
        <w:rPr>
          <w:rFonts w:asciiTheme="minorHAnsi" w:eastAsiaTheme="minorHAnsi" w:hAnsiTheme="minorHAnsi" w:cstheme="minorBidi"/>
          <w:color w:val="auto"/>
          <w:kern w:val="2"/>
          <w:sz w:val="22"/>
          <w:szCs w:val="22"/>
          <w:lang w:val="en-GB"/>
          <w14:ligatures w14:val="standardContextual"/>
        </w:rPr>
        <w:id w:val="992833988"/>
        <w:docPartObj>
          <w:docPartGallery w:val="Table of Contents"/>
          <w:docPartUnique/>
        </w:docPartObj>
      </w:sdtPr>
      <w:sdtEndPr>
        <w:rPr>
          <w:b/>
          <w:bCs/>
          <w:noProof/>
        </w:rPr>
      </w:sdtEndPr>
      <w:sdtContent>
        <w:p w14:paraId="126740EB" w14:textId="0146C144" w:rsidR="000E491C" w:rsidRDefault="000E491C">
          <w:pPr>
            <w:pStyle w:val="TOCHeading"/>
          </w:pPr>
          <w:r>
            <w:t>Contents</w:t>
          </w:r>
        </w:p>
        <w:p w14:paraId="73837869" w14:textId="68CAD031" w:rsidR="007C51FA" w:rsidRDefault="000E491C" w:rsidP="007C51FA">
          <w:pPr>
            <w:pStyle w:val="TOC1"/>
            <w:rPr>
              <w:rFonts w:eastAsiaTheme="minorEastAsia"/>
              <w:noProof/>
              <w:lang w:eastAsia="en-GB"/>
            </w:rPr>
          </w:pPr>
          <w:r>
            <w:fldChar w:fldCharType="begin"/>
          </w:r>
          <w:r>
            <w:instrText xml:space="preserve"> TOC \o "1-3" \h \z \u </w:instrText>
          </w:r>
          <w:r>
            <w:fldChar w:fldCharType="separate"/>
          </w:r>
          <w:hyperlink w:anchor="_Toc164677738" w:history="1">
            <w:r w:rsidR="007C51FA" w:rsidRPr="004A23C4">
              <w:rPr>
                <w:rStyle w:val="Hyperlink"/>
                <w:rFonts w:cstheme="minorHAnsi"/>
                <w:noProof/>
              </w:rPr>
              <w:t>Deaths Routine Dataload on SQL and Google</w:t>
            </w:r>
            <w:r w:rsidR="007C51FA">
              <w:rPr>
                <w:noProof/>
                <w:webHidden/>
              </w:rPr>
              <w:tab/>
            </w:r>
            <w:r w:rsidR="007C51FA">
              <w:rPr>
                <w:noProof/>
                <w:webHidden/>
              </w:rPr>
              <w:fldChar w:fldCharType="begin"/>
            </w:r>
            <w:r w:rsidR="007C51FA">
              <w:rPr>
                <w:noProof/>
                <w:webHidden/>
              </w:rPr>
              <w:instrText xml:space="preserve"> PAGEREF _Toc164677738 \h </w:instrText>
            </w:r>
            <w:r w:rsidR="007C51FA">
              <w:rPr>
                <w:noProof/>
                <w:webHidden/>
              </w:rPr>
            </w:r>
            <w:r w:rsidR="007C51FA">
              <w:rPr>
                <w:noProof/>
                <w:webHidden/>
              </w:rPr>
              <w:fldChar w:fldCharType="separate"/>
            </w:r>
            <w:r w:rsidR="007C51FA">
              <w:rPr>
                <w:noProof/>
                <w:webHidden/>
              </w:rPr>
              <w:t>1</w:t>
            </w:r>
            <w:r w:rsidR="007C51FA">
              <w:rPr>
                <w:noProof/>
                <w:webHidden/>
              </w:rPr>
              <w:fldChar w:fldCharType="end"/>
            </w:r>
          </w:hyperlink>
        </w:p>
        <w:p w14:paraId="15AF3B19" w14:textId="24CAB407" w:rsidR="007C51FA" w:rsidRDefault="007C51FA" w:rsidP="007C51FA">
          <w:pPr>
            <w:pStyle w:val="TOC1"/>
            <w:rPr>
              <w:rFonts w:eastAsiaTheme="minorEastAsia"/>
              <w:noProof/>
              <w:lang w:eastAsia="en-GB"/>
            </w:rPr>
          </w:pPr>
          <w:hyperlink w:anchor="_Toc164677739" w:history="1">
            <w:r w:rsidRPr="004A23C4">
              <w:rPr>
                <w:rStyle w:val="Hyperlink"/>
                <w:rFonts w:cstheme="minorHAnsi"/>
                <w:b/>
                <w:bCs/>
                <w:noProof/>
              </w:rPr>
              <w:t>Introduction</w:t>
            </w:r>
            <w:r>
              <w:rPr>
                <w:noProof/>
                <w:webHidden/>
              </w:rPr>
              <w:tab/>
            </w:r>
            <w:r>
              <w:rPr>
                <w:noProof/>
                <w:webHidden/>
              </w:rPr>
              <w:fldChar w:fldCharType="begin"/>
            </w:r>
            <w:r>
              <w:rPr>
                <w:noProof/>
                <w:webHidden/>
              </w:rPr>
              <w:instrText xml:space="preserve"> PAGEREF _Toc164677739 \h </w:instrText>
            </w:r>
            <w:r>
              <w:rPr>
                <w:noProof/>
                <w:webHidden/>
              </w:rPr>
            </w:r>
            <w:r>
              <w:rPr>
                <w:noProof/>
                <w:webHidden/>
              </w:rPr>
              <w:fldChar w:fldCharType="separate"/>
            </w:r>
            <w:r>
              <w:rPr>
                <w:noProof/>
                <w:webHidden/>
              </w:rPr>
              <w:t>1</w:t>
            </w:r>
            <w:r>
              <w:rPr>
                <w:noProof/>
                <w:webHidden/>
              </w:rPr>
              <w:fldChar w:fldCharType="end"/>
            </w:r>
          </w:hyperlink>
        </w:p>
        <w:p w14:paraId="7E7AF7BC" w14:textId="50949A1B" w:rsidR="007C51FA" w:rsidRDefault="007C51FA" w:rsidP="006501DD">
          <w:pPr>
            <w:pStyle w:val="TOC2"/>
            <w:rPr>
              <w:rFonts w:eastAsiaTheme="minorEastAsia"/>
              <w:noProof/>
              <w:lang w:eastAsia="en-GB"/>
            </w:rPr>
          </w:pPr>
          <w:hyperlink w:anchor="_Toc164677740" w:history="1">
            <w:r w:rsidRPr="004A23C4">
              <w:rPr>
                <w:rStyle w:val="Hyperlink"/>
                <w:noProof/>
              </w:rPr>
              <w:t>Stage 1: Uploading to SQL Database</w:t>
            </w:r>
            <w:r>
              <w:rPr>
                <w:noProof/>
                <w:webHidden/>
              </w:rPr>
              <w:tab/>
            </w:r>
            <w:r>
              <w:rPr>
                <w:noProof/>
                <w:webHidden/>
              </w:rPr>
              <w:fldChar w:fldCharType="begin"/>
            </w:r>
            <w:r>
              <w:rPr>
                <w:noProof/>
                <w:webHidden/>
              </w:rPr>
              <w:instrText xml:space="preserve"> PAGEREF _Toc164677740 \h </w:instrText>
            </w:r>
            <w:r>
              <w:rPr>
                <w:noProof/>
                <w:webHidden/>
              </w:rPr>
            </w:r>
            <w:r>
              <w:rPr>
                <w:noProof/>
                <w:webHidden/>
              </w:rPr>
              <w:fldChar w:fldCharType="separate"/>
            </w:r>
            <w:r>
              <w:rPr>
                <w:noProof/>
                <w:webHidden/>
              </w:rPr>
              <w:t>1</w:t>
            </w:r>
            <w:r>
              <w:rPr>
                <w:noProof/>
                <w:webHidden/>
              </w:rPr>
              <w:fldChar w:fldCharType="end"/>
            </w:r>
          </w:hyperlink>
        </w:p>
        <w:p w14:paraId="4E7ED657" w14:textId="55B9698A" w:rsidR="007C51FA" w:rsidRDefault="007C51FA" w:rsidP="006501DD">
          <w:pPr>
            <w:pStyle w:val="TOC2"/>
            <w:rPr>
              <w:rFonts w:eastAsiaTheme="minorEastAsia"/>
              <w:noProof/>
              <w:lang w:eastAsia="en-GB"/>
            </w:rPr>
          </w:pPr>
          <w:hyperlink w:anchor="_Toc164677741" w:history="1">
            <w:r w:rsidRPr="004A23C4">
              <w:rPr>
                <w:rStyle w:val="Hyperlink"/>
                <w:noProof/>
              </w:rPr>
              <w:t>Resize columns</w:t>
            </w:r>
            <w:r>
              <w:rPr>
                <w:noProof/>
                <w:webHidden/>
              </w:rPr>
              <w:tab/>
            </w:r>
            <w:r>
              <w:rPr>
                <w:noProof/>
                <w:webHidden/>
              </w:rPr>
              <w:fldChar w:fldCharType="begin"/>
            </w:r>
            <w:r>
              <w:rPr>
                <w:noProof/>
                <w:webHidden/>
              </w:rPr>
              <w:instrText xml:space="preserve"> PAGEREF _Toc164677741 \h </w:instrText>
            </w:r>
            <w:r>
              <w:rPr>
                <w:noProof/>
                <w:webHidden/>
              </w:rPr>
            </w:r>
            <w:r>
              <w:rPr>
                <w:noProof/>
                <w:webHidden/>
              </w:rPr>
              <w:fldChar w:fldCharType="separate"/>
            </w:r>
            <w:r>
              <w:rPr>
                <w:noProof/>
                <w:webHidden/>
              </w:rPr>
              <w:t>2</w:t>
            </w:r>
            <w:r>
              <w:rPr>
                <w:noProof/>
                <w:webHidden/>
              </w:rPr>
              <w:fldChar w:fldCharType="end"/>
            </w:r>
          </w:hyperlink>
        </w:p>
        <w:p w14:paraId="72F1A8EF" w14:textId="761C499E" w:rsidR="007C51FA" w:rsidRDefault="007C51FA" w:rsidP="006501DD">
          <w:pPr>
            <w:pStyle w:val="TOC2"/>
            <w:rPr>
              <w:rFonts w:eastAsiaTheme="minorEastAsia"/>
              <w:noProof/>
              <w:lang w:eastAsia="en-GB"/>
            </w:rPr>
          </w:pPr>
          <w:hyperlink w:anchor="_Toc164677742" w:history="1">
            <w:r w:rsidRPr="004A23C4">
              <w:rPr>
                <w:rStyle w:val="Hyperlink"/>
                <w:noProof/>
              </w:rPr>
              <w:t>Export Data</w:t>
            </w:r>
            <w:r>
              <w:rPr>
                <w:noProof/>
                <w:webHidden/>
              </w:rPr>
              <w:tab/>
            </w:r>
          </w:hyperlink>
          <w:hyperlink w:anchor="_Toc164677742" w:history="1">
            <w:r w:rsidR="006501DD">
              <w:rPr>
                <w:rStyle w:val="Hyperlink"/>
                <w:noProof/>
              </w:rPr>
              <w:t>2</w:t>
            </w:r>
          </w:hyperlink>
        </w:p>
        <w:p w14:paraId="3BEAD727" w14:textId="5E6B23E8" w:rsidR="007C51FA" w:rsidRDefault="007C51FA" w:rsidP="006501DD">
          <w:pPr>
            <w:pStyle w:val="TOC2"/>
            <w:rPr>
              <w:rStyle w:val="Hyperlink"/>
              <w:noProof/>
            </w:rPr>
          </w:pPr>
          <w:r w:rsidRPr="00D4641B">
            <w:rPr>
              <w:rStyle w:val="Hyperlink"/>
              <w:b/>
              <w:bCs/>
              <w:noProof/>
            </w:rPr>
            <w:t>Stage 2: Uploading to Google</w:t>
          </w:r>
          <w:r>
            <w:rPr>
              <w:noProof/>
              <w:webHidden/>
            </w:rPr>
            <w:tab/>
          </w:r>
          <w:r w:rsidR="006501DD">
            <w:rPr>
              <w:noProof/>
              <w:webHidden/>
            </w:rPr>
            <w:t>2</w:t>
          </w:r>
        </w:p>
        <w:p w14:paraId="4BEAE6BC" w14:textId="6036DCA4" w:rsidR="00D4641B" w:rsidRPr="00D4641B" w:rsidRDefault="00561EBF" w:rsidP="00095E6D">
          <w:pPr>
            <w:rPr>
              <w:rFonts w:cstheme="minorHAnsi"/>
              <w:sz w:val="24"/>
              <w:szCs w:val="24"/>
            </w:rPr>
          </w:pPr>
          <w:r>
            <w:rPr>
              <w:rFonts w:cstheme="minorHAnsi"/>
              <w:sz w:val="24"/>
              <w:szCs w:val="24"/>
            </w:rPr>
            <w:t xml:space="preserve">   </w:t>
          </w:r>
          <w:r w:rsidR="00D4641B" w:rsidRPr="00095E6D">
            <w:rPr>
              <w:rFonts w:cstheme="minorHAnsi"/>
              <w:sz w:val="24"/>
              <w:szCs w:val="24"/>
            </w:rPr>
            <w:t>Appendix – if issues arise at each stage</w:t>
          </w:r>
          <w:r w:rsidR="00D4641B">
            <w:rPr>
              <w:rFonts w:cstheme="minorHAnsi"/>
              <w:b/>
              <w:bCs/>
              <w:sz w:val="24"/>
              <w:szCs w:val="24"/>
            </w:rPr>
            <w:t>……………………………………………………………</w:t>
          </w:r>
          <w:r>
            <w:rPr>
              <w:rFonts w:cstheme="minorHAnsi"/>
              <w:b/>
              <w:bCs/>
              <w:sz w:val="24"/>
              <w:szCs w:val="24"/>
            </w:rPr>
            <w:t>……………..</w:t>
          </w:r>
          <w:r w:rsidR="006501DD">
            <w:rPr>
              <w:rFonts w:cstheme="minorHAnsi"/>
              <w:sz w:val="24"/>
              <w:szCs w:val="24"/>
            </w:rPr>
            <w:t>2</w:t>
          </w:r>
        </w:p>
        <w:p w14:paraId="16C1C5E6" w14:textId="77777777" w:rsidR="00D4641B" w:rsidRPr="00095E6D" w:rsidRDefault="00D4641B" w:rsidP="00D4641B">
          <w:pPr>
            <w:pPrChange w:id="2" w:author="Patricia Asowo-Ayobode" w:date="2024-04-22T12:01:00Z">
              <w:pPr>
                <w:pStyle w:val="TOC2"/>
              </w:pPr>
            </w:pPrChange>
          </w:pPr>
        </w:p>
        <w:p w14:paraId="29631DE9" w14:textId="6AD60CF5" w:rsidR="000E491C" w:rsidRDefault="000E491C" w:rsidP="006501DD">
          <w:pPr>
            <w:pStyle w:val="TOC2"/>
            <w:rPr>
              <w:noProof/>
            </w:rPr>
          </w:pPr>
        </w:p>
        <w:p w14:paraId="1E323317" w14:textId="35F2EF21" w:rsidR="000E491C" w:rsidRDefault="000E491C">
          <w:r>
            <w:rPr>
              <w:b/>
              <w:bCs/>
              <w:noProof/>
            </w:rPr>
            <w:fldChar w:fldCharType="end"/>
          </w:r>
        </w:p>
      </w:sdtContent>
    </w:sdt>
    <w:p w14:paraId="1921BB74" w14:textId="77777777" w:rsidR="000E491C" w:rsidRPr="00EE3F39" w:rsidRDefault="000E491C" w:rsidP="000E491C">
      <w:pPr>
        <w:pStyle w:val="Heading1"/>
        <w:rPr>
          <w:rFonts w:asciiTheme="minorHAnsi" w:hAnsiTheme="minorHAnsi" w:cstheme="minorHAnsi"/>
          <w:b/>
          <w:bCs/>
        </w:rPr>
      </w:pPr>
      <w:bookmarkStart w:id="3" w:name="_Toc164677739"/>
      <w:r w:rsidRPr="00EE3F39">
        <w:rPr>
          <w:rFonts w:asciiTheme="minorHAnsi" w:hAnsiTheme="minorHAnsi" w:cstheme="minorHAnsi"/>
          <w:b/>
          <w:bCs/>
          <w:color w:val="auto"/>
        </w:rPr>
        <w:t>Introduction</w:t>
      </w:r>
      <w:bookmarkEnd w:id="3"/>
    </w:p>
    <w:p w14:paraId="3E211F1B" w14:textId="77777777" w:rsidR="000E491C" w:rsidRPr="00EE3F39" w:rsidRDefault="000E491C" w:rsidP="000E491C">
      <w:pPr>
        <w:rPr>
          <w:rFonts w:cstheme="minorHAnsi"/>
          <w:sz w:val="24"/>
          <w:szCs w:val="24"/>
        </w:rPr>
      </w:pPr>
      <w:r w:rsidRPr="00EE3F39">
        <w:rPr>
          <w:rFonts w:cstheme="minorHAnsi"/>
          <w:sz w:val="24"/>
          <w:szCs w:val="24"/>
        </w:rPr>
        <w:t>This document details what must be done to ensure that Death’s data on SQL and google platform are properly loaded and modified.</w:t>
      </w:r>
    </w:p>
    <w:p w14:paraId="17B3155B" w14:textId="77777777" w:rsidR="000E491C" w:rsidRDefault="000E491C" w:rsidP="000E491C">
      <w:pPr>
        <w:spacing w:after="0" w:line="480" w:lineRule="auto"/>
        <w:jc w:val="both"/>
        <w:rPr>
          <w:rFonts w:cstheme="minorHAnsi"/>
          <w:sz w:val="24"/>
          <w:szCs w:val="24"/>
        </w:rPr>
      </w:pPr>
      <w:r w:rsidRPr="00EE3F39">
        <w:rPr>
          <w:rFonts w:cstheme="minorHAnsi"/>
          <w:sz w:val="24"/>
          <w:szCs w:val="24"/>
        </w:rPr>
        <w:t xml:space="preserve">The following stages were followed in loading the death datasets into SQL database: </w:t>
      </w:r>
    </w:p>
    <w:p w14:paraId="5BF00FC5" w14:textId="77777777" w:rsidR="000E491C" w:rsidRPr="00EE3F39" w:rsidRDefault="000E491C" w:rsidP="00880D6C">
      <w:pPr>
        <w:spacing w:after="0" w:line="480" w:lineRule="auto"/>
        <w:jc w:val="both"/>
        <w:rPr>
          <w:rFonts w:cstheme="minorHAnsi"/>
          <w:sz w:val="24"/>
          <w:szCs w:val="24"/>
        </w:rPr>
      </w:pPr>
    </w:p>
    <w:p w14:paraId="71551636" w14:textId="02362743" w:rsidR="00E21FF9" w:rsidRPr="00EE3F39" w:rsidRDefault="00601860" w:rsidP="00FA2C30">
      <w:pPr>
        <w:pStyle w:val="Heading2"/>
      </w:pPr>
      <w:bookmarkStart w:id="4" w:name="_Toc164677740"/>
      <w:r w:rsidRPr="00EE3F39">
        <w:t xml:space="preserve">Stage 1: </w:t>
      </w:r>
      <w:r w:rsidR="00264C01" w:rsidRPr="00EE3F39">
        <w:t>Uploading to SQL Database</w:t>
      </w:r>
      <w:bookmarkEnd w:id="4"/>
    </w:p>
    <w:p w14:paraId="4D9EA832"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From my space, right click on tasks, </w:t>
      </w:r>
    </w:p>
    <w:p w14:paraId="60DEB1B9"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click on import data, </w:t>
      </w:r>
    </w:p>
    <w:p w14:paraId="0890B697"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on Data source, click on Flat file source, </w:t>
      </w:r>
    </w:p>
    <w:p w14:paraId="10AE89AE" w14:textId="77777777" w:rsidR="00E21FF9"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browse,</w:t>
      </w:r>
      <w:r w:rsidR="00601860" w:rsidRPr="00EE3F39">
        <w:rPr>
          <w:rFonts w:cstheme="minorHAnsi"/>
          <w:sz w:val="24"/>
          <w:szCs w:val="24"/>
        </w:rPr>
        <w:t xml:space="preserve"> and pick the file name, </w:t>
      </w:r>
    </w:p>
    <w:p w14:paraId="6875E694" w14:textId="77777777" w:rsidR="00E21FF9" w:rsidRPr="00EE3F39" w:rsidRDefault="00601860"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change Text qualifier from none to *</w:t>
      </w:r>
      <w:r w:rsidR="003378B6" w:rsidRPr="00EE3F39">
        <w:rPr>
          <w:rFonts w:cstheme="minorHAnsi"/>
          <w:sz w:val="24"/>
          <w:szCs w:val="24"/>
        </w:rPr>
        <w:t xml:space="preserve">(remove speechmarks), </w:t>
      </w:r>
    </w:p>
    <w:p w14:paraId="53B747F0" w14:textId="77777777" w:rsidR="00E21FF9" w:rsidRPr="00EE3F39" w:rsidRDefault="003378B6"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check the columns on the left-hand side to inspect input in each rows, </w:t>
      </w:r>
    </w:p>
    <w:p w14:paraId="6266939A" w14:textId="743116AD" w:rsidR="00E21FF9" w:rsidRPr="00EE3F39" w:rsidRDefault="003378B6"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then click on advanced and highlight all rows to set the OutputColumnwidth. </w:t>
      </w:r>
    </w:p>
    <w:p w14:paraId="774E21FE" w14:textId="77777777" w:rsidR="00E21FF9"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 xml:space="preserve">After that stage, SQL Server Native Client 11.0 was selected as Destination Database. </w:t>
      </w:r>
    </w:p>
    <w:p w14:paraId="0060C2EC" w14:textId="14395A69" w:rsidR="00601860" w:rsidRPr="00EE3F39" w:rsidRDefault="00102D6D" w:rsidP="00CC357F">
      <w:pPr>
        <w:pStyle w:val="ListParagraph"/>
        <w:numPr>
          <w:ilvl w:val="0"/>
          <w:numId w:val="4"/>
        </w:numPr>
        <w:spacing w:after="0" w:line="240" w:lineRule="auto"/>
        <w:jc w:val="both"/>
        <w:rPr>
          <w:rFonts w:cstheme="minorHAnsi"/>
          <w:sz w:val="24"/>
          <w:szCs w:val="24"/>
        </w:rPr>
      </w:pPr>
      <w:r w:rsidRPr="00EE3F39">
        <w:rPr>
          <w:rFonts w:cstheme="minorHAnsi"/>
          <w:sz w:val="24"/>
          <w:szCs w:val="24"/>
        </w:rPr>
        <w:t>Then, click on next until finish which will execute. If there are no error messages, then it will start copying rows.</w:t>
      </w:r>
    </w:p>
    <w:p w14:paraId="15322A1B" w14:textId="0AE85A79" w:rsidR="00626A95" w:rsidRPr="00EE3F39" w:rsidRDefault="00CC357F" w:rsidP="00660054">
      <w:pPr>
        <w:pStyle w:val="ListParagraph"/>
        <w:numPr>
          <w:ilvl w:val="0"/>
          <w:numId w:val="5"/>
        </w:numPr>
        <w:spacing w:after="0" w:line="240" w:lineRule="auto"/>
        <w:ind w:left="567" w:hanging="141"/>
        <w:rPr>
          <w:rFonts w:cstheme="minorHAnsi"/>
          <w:sz w:val="24"/>
          <w:szCs w:val="24"/>
        </w:rPr>
      </w:pPr>
      <w:r>
        <w:rPr>
          <w:rFonts w:cstheme="minorHAnsi"/>
          <w:sz w:val="24"/>
          <w:szCs w:val="24"/>
        </w:rPr>
        <w:t xml:space="preserve">  </w:t>
      </w:r>
      <w:r w:rsidR="00626A95" w:rsidRPr="00EE3F39">
        <w:rPr>
          <w:rFonts w:cstheme="minorHAnsi"/>
          <w:sz w:val="24"/>
          <w:szCs w:val="24"/>
        </w:rPr>
        <w:t>Once the data is loaded, t</w:t>
      </w:r>
      <w:r w:rsidR="006C5971" w:rsidRPr="00EE3F39">
        <w:rPr>
          <w:rFonts w:cstheme="minorHAnsi"/>
          <w:sz w:val="24"/>
          <w:szCs w:val="24"/>
        </w:rPr>
        <w:t>hen add field cb_datasetref varchar(35)</w:t>
      </w:r>
    </w:p>
    <w:p w14:paraId="23BED71B" w14:textId="15E837DA" w:rsidR="006C5971" w:rsidRPr="00EE3F39" w:rsidRDefault="00CC357F" w:rsidP="00CC357F">
      <w:pPr>
        <w:pStyle w:val="ListParagraph"/>
        <w:numPr>
          <w:ilvl w:val="0"/>
          <w:numId w:val="5"/>
        </w:numPr>
        <w:spacing w:after="0" w:line="240" w:lineRule="auto"/>
        <w:ind w:left="567" w:hanging="141"/>
        <w:rPr>
          <w:rFonts w:cstheme="minorHAnsi"/>
          <w:sz w:val="24"/>
          <w:szCs w:val="24"/>
        </w:rPr>
      </w:pPr>
      <w:r>
        <w:rPr>
          <w:rFonts w:cstheme="minorHAnsi"/>
          <w:sz w:val="24"/>
          <w:szCs w:val="24"/>
        </w:rPr>
        <w:t xml:space="preserve">  </w:t>
      </w:r>
      <w:r w:rsidR="006C5971" w:rsidRPr="00EE3F39">
        <w:rPr>
          <w:rFonts w:cstheme="minorHAnsi"/>
          <w:sz w:val="24"/>
          <w:szCs w:val="24"/>
        </w:rPr>
        <w:t>update cb_datasetref to be the same as the zipfilename for each set.</w:t>
      </w:r>
    </w:p>
    <w:p w14:paraId="1FE5BC29" w14:textId="20F53D23" w:rsidR="00626A95" w:rsidRPr="00EE3F39" w:rsidRDefault="00C92C25" w:rsidP="00CC357F">
      <w:pPr>
        <w:spacing w:after="0" w:line="240" w:lineRule="auto"/>
        <w:ind w:left="567"/>
        <w:rPr>
          <w:rFonts w:cstheme="minorHAnsi"/>
          <w:sz w:val="24"/>
          <w:szCs w:val="24"/>
        </w:rPr>
      </w:pPr>
      <w:r w:rsidRPr="00EE3F39">
        <w:rPr>
          <w:rFonts w:cstheme="minorHAnsi"/>
          <w:sz w:val="24"/>
          <w:szCs w:val="24"/>
        </w:rPr>
        <w:t>(For instance, using the Alter Table, Update table)</w:t>
      </w:r>
    </w:p>
    <w:p w14:paraId="45BFDAC7" w14:textId="77777777" w:rsidR="003B236B" w:rsidRDefault="003B236B" w:rsidP="0072474A">
      <w:pPr>
        <w:pStyle w:val="Heading2"/>
        <w:rPr>
          <w:ins w:id="5" w:author="Patricia Asowo-Ayobode" w:date="2024-04-22T11:57:00Z"/>
        </w:rPr>
      </w:pPr>
      <w:bookmarkStart w:id="6" w:name="_Toc164677741"/>
    </w:p>
    <w:p w14:paraId="275BAE41" w14:textId="26E1F6A5" w:rsidR="000E491C" w:rsidRPr="000E491C" w:rsidRDefault="000E491C" w:rsidP="0072474A">
      <w:pPr>
        <w:pStyle w:val="Heading2"/>
        <w:rPr>
          <w:ins w:id="7" w:author="John Birkinshaw" w:date="2024-04-19T11:10:00Z"/>
        </w:rPr>
      </w:pPr>
      <w:ins w:id="8" w:author="John Birkinshaw" w:date="2024-04-19T11:11:00Z">
        <w:r w:rsidRPr="000E491C">
          <w:t>Resize columns</w:t>
        </w:r>
      </w:ins>
      <w:bookmarkEnd w:id="6"/>
    </w:p>
    <w:p w14:paraId="14DA57C8" w14:textId="655C46C6" w:rsidR="007E5C63" w:rsidRPr="00947955" w:rsidRDefault="0088790C" w:rsidP="003B236B">
      <w:pPr>
        <w:spacing w:after="0" w:line="240" w:lineRule="auto"/>
        <w:rPr>
          <w:rFonts w:cstheme="minorHAnsi"/>
          <w:sz w:val="24"/>
          <w:szCs w:val="24"/>
        </w:rPr>
      </w:pPr>
      <w:r w:rsidRPr="005311E4">
        <w:rPr>
          <w:rFonts w:cstheme="minorHAnsi"/>
          <w:sz w:val="24"/>
          <w:szCs w:val="24"/>
        </w:rPr>
        <w:t xml:space="preserve">After that process, Use the ResizeColumns script to remove spaces and set the columns to </w:t>
      </w:r>
      <w:r w:rsidR="00975FD4" w:rsidRPr="005311E4">
        <w:rPr>
          <w:rFonts w:cstheme="minorHAnsi"/>
          <w:sz w:val="24"/>
          <w:szCs w:val="24"/>
        </w:rPr>
        <w:t>its</w:t>
      </w:r>
      <w:r w:rsidRPr="005311E4">
        <w:rPr>
          <w:rFonts w:cstheme="minorHAnsi"/>
          <w:sz w:val="24"/>
          <w:szCs w:val="24"/>
        </w:rPr>
        <w:t xml:space="preserve"> original characters. </w:t>
      </w:r>
      <w:r w:rsidR="005311E4" w:rsidRPr="00F4071E">
        <w:rPr>
          <w:rFonts w:cstheme="minorHAnsi"/>
          <w:sz w:val="24"/>
          <w:szCs w:val="24"/>
        </w:rPr>
        <w:t>Resizer scripts can be found on:</w:t>
      </w:r>
      <w:r w:rsidR="005311E4" w:rsidRPr="00947955">
        <w:t xml:space="preserve"> bhts-conydevwd2: \ConnectedBradford\Scripts\</w:t>
      </w:r>
      <w:r w:rsidR="005311E4" w:rsidRPr="00947955">
        <w:rPr>
          <w:rFonts w:cstheme="minorHAnsi"/>
          <w:sz w:val="24"/>
          <w:szCs w:val="24"/>
        </w:rPr>
        <w:t xml:space="preserve"> </w:t>
      </w:r>
      <w:r w:rsidR="005311E4" w:rsidRPr="0049033E">
        <w:rPr>
          <w:rFonts w:cstheme="minorHAnsi"/>
        </w:rPr>
        <w:t>src_StagingDatabase</w:t>
      </w:r>
      <w:r w:rsidR="005311E4" w:rsidRPr="0049033E">
        <w:rPr>
          <w:rFonts w:cstheme="minorHAnsi"/>
        </w:rPr>
        <w:t>_BDCT</w:t>
      </w:r>
      <w:r w:rsidR="005311E4" w:rsidRPr="00947955">
        <w:rPr>
          <w:rFonts w:cstheme="minorHAnsi"/>
          <w:sz w:val="24"/>
          <w:szCs w:val="24"/>
        </w:rPr>
        <w:t xml:space="preserve"> </w:t>
      </w:r>
      <w:r w:rsidR="005311E4" w:rsidRPr="00947955">
        <w:t>\</w:t>
      </w:r>
      <w:r w:rsidR="005311E4" w:rsidRPr="00F4071E">
        <w:t>Scripts</w:t>
      </w:r>
      <w:r w:rsidR="005311E4" w:rsidRPr="00947955">
        <w:t xml:space="preserve">\ </w:t>
      </w:r>
      <w:r w:rsidR="005E0672" w:rsidRPr="00947955">
        <w:t>ResizeColumnsBasedONMaxDataLength2</w:t>
      </w:r>
      <w:r w:rsidR="005E0672" w:rsidRPr="00947955" w:rsidDel="005311E4">
        <w:t xml:space="preserve"> </w:t>
      </w:r>
    </w:p>
    <w:p w14:paraId="741C5661" w14:textId="77777777" w:rsidR="00CD3BE3" w:rsidRDefault="00CD3BE3" w:rsidP="003B236B">
      <w:pPr>
        <w:spacing w:after="0" w:line="240" w:lineRule="auto"/>
        <w:rPr>
          <w:ins w:id="9" w:author="Patricia Asowo-Ayobode" w:date="2024-04-22T08:56:00Z"/>
        </w:rPr>
      </w:pPr>
    </w:p>
    <w:p w14:paraId="6E095CE4" w14:textId="77777777" w:rsidR="0049033E" w:rsidRDefault="000E491C" w:rsidP="003B236B">
      <w:pPr>
        <w:spacing w:after="0" w:line="240" w:lineRule="auto"/>
        <w:rPr>
          <w:rFonts w:cstheme="minorHAnsi"/>
          <w:sz w:val="24"/>
          <w:szCs w:val="24"/>
        </w:rPr>
      </w:pPr>
      <w:ins w:id="10" w:author="John Birkinshaw" w:date="2024-04-19T11:11:00Z">
        <w:r w:rsidRPr="0049033E">
          <w:rPr>
            <w:sz w:val="26"/>
            <w:szCs w:val="26"/>
          </w:rPr>
          <w:t>Append into StagingDatabase</w:t>
        </w:r>
      </w:ins>
    </w:p>
    <w:p w14:paraId="24683A5E" w14:textId="6BA3AF48" w:rsidR="000F2D7E" w:rsidRDefault="0049033E" w:rsidP="003B236B">
      <w:pPr>
        <w:spacing w:after="0" w:line="240" w:lineRule="auto"/>
        <w:rPr>
          <w:ins w:id="11" w:author="Patricia Asowo-Ayobode" w:date="2024-04-22T09:13:00Z"/>
          <w:rFonts w:cstheme="minorHAnsi"/>
          <w:sz w:val="24"/>
          <w:szCs w:val="24"/>
        </w:rPr>
      </w:pPr>
      <w:r>
        <w:rPr>
          <w:rFonts w:cstheme="minorHAnsi"/>
          <w:sz w:val="24"/>
          <w:szCs w:val="24"/>
        </w:rPr>
        <w:t>At</w:t>
      </w:r>
      <w:r w:rsidR="004F21AF" w:rsidRPr="00CD3BE3">
        <w:rPr>
          <w:rFonts w:cstheme="minorHAnsi"/>
          <w:sz w:val="24"/>
          <w:szCs w:val="24"/>
        </w:rPr>
        <w:t xml:space="preserve"> complet</w:t>
      </w:r>
      <w:r>
        <w:rPr>
          <w:rFonts w:cstheme="minorHAnsi"/>
          <w:sz w:val="24"/>
          <w:szCs w:val="24"/>
        </w:rPr>
        <w:t>ion</w:t>
      </w:r>
      <w:r w:rsidR="004F21AF" w:rsidRPr="00CD3BE3">
        <w:rPr>
          <w:rFonts w:cstheme="minorHAnsi"/>
          <w:sz w:val="24"/>
          <w:szCs w:val="24"/>
        </w:rPr>
        <w:t xml:space="preserve">, </w:t>
      </w:r>
      <w:r>
        <w:rPr>
          <w:rFonts w:cstheme="minorHAnsi"/>
          <w:sz w:val="24"/>
          <w:szCs w:val="24"/>
        </w:rPr>
        <w:t>a</w:t>
      </w:r>
      <w:r w:rsidR="006C5971" w:rsidRPr="00CD3BE3">
        <w:rPr>
          <w:rFonts w:cstheme="minorHAnsi"/>
          <w:sz w:val="24"/>
          <w:szCs w:val="24"/>
        </w:rPr>
        <w:t>ppend from your database into: src_StagingDatabase into the tables NEC_Deaths* etc.</w:t>
      </w:r>
      <w:r w:rsidR="004F21AF" w:rsidRPr="00CD3BE3">
        <w:rPr>
          <w:rFonts w:cstheme="minorHAnsi"/>
          <w:sz w:val="24"/>
          <w:szCs w:val="24"/>
        </w:rPr>
        <w:t xml:space="preserve"> </w:t>
      </w:r>
    </w:p>
    <w:p w14:paraId="403042EC" w14:textId="60677019" w:rsidR="0004462A" w:rsidRPr="000F2D7E" w:rsidRDefault="006C5971" w:rsidP="003B236B">
      <w:pPr>
        <w:spacing w:after="0" w:line="240" w:lineRule="auto"/>
        <w:ind w:left="360"/>
        <w:jc w:val="both"/>
        <w:rPr>
          <w:rFonts w:cstheme="minorHAnsi"/>
          <w:sz w:val="24"/>
          <w:szCs w:val="24"/>
        </w:rPr>
      </w:pPr>
      <w:r w:rsidRPr="000F2D7E">
        <w:rPr>
          <w:rFonts w:cstheme="minorHAnsi"/>
          <w:sz w:val="24"/>
          <w:szCs w:val="24"/>
        </w:rPr>
        <w:t xml:space="preserve">Once completed move the files into </w:t>
      </w:r>
      <w:r w:rsidR="002E65D6" w:rsidRPr="000F2D7E">
        <w:rPr>
          <w:rFonts w:cstheme="minorHAnsi"/>
          <w:sz w:val="24"/>
          <w:szCs w:val="24"/>
        </w:rPr>
        <w:t>D:\ConnectedBradford\Scripts\src_StagingDatabase\Loaded\.</w:t>
      </w:r>
    </w:p>
    <w:p w14:paraId="0FEA544F" w14:textId="77777777" w:rsidR="003B236B" w:rsidRDefault="003B236B" w:rsidP="003B236B">
      <w:pPr>
        <w:pStyle w:val="Heading2"/>
        <w:spacing w:before="0" w:line="240" w:lineRule="auto"/>
        <w:rPr>
          <w:ins w:id="12" w:author="Patricia Asowo-Ayobode" w:date="2024-04-22T11:56:00Z"/>
        </w:rPr>
      </w:pPr>
      <w:bookmarkStart w:id="13" w:name="_Toc164677742"/>
    </w:p>
    <w:p w14:paraId="0B037FE6" w14:textId="0CC22AA3" w:rsidR="000E491C" w:rsidRPr="000E491C" w:rsidRDefault="000E491C" w:rsidP="003B236B">
      <w:pPr>
        <w:pStyle w:val="Heading2"/>
        <w:spacing w:before="0" w:line="240" w:lineRule="auto"/>
        <w:rPr>
          <w:ins w:id="14" w:author="John Birkinshaw" w:date="2024-04-19T11:12:00Z"/>
        </w:rPr>
      </w:pPr>
      <w:ins w:id="15" w:author="John Birkinshaw" w:date="2024-04-19T11:12:00Z">
        <w:r>
          <w:t>Export Data</w:t>
        </w:r>
        <w:bookmarkEnd w:id="13"/>
      </w:ins>
    </w:p>
    <w:p w14:paraId="34863635" w14:textId="66BC8843" w:rsidR="002C7623" w:rsidRPr="00A95A9D" w:rsidRDefault="002C7623" w:rsidP="003B236B">
      <w:pPr>
        <w:spacing w:after="0" w:line="240" w:lineRule="auto"/>
        <w:jc w:val="both"/>
        <w:rPr>
          <w:rFonts w:cstheme="minorHAnsi"/>
          <w:sz w:val="24"/>
          <w:szCs w:val="24"/>
        </w:rPr>
      </w:pPr>
      <w:r>
        <w:rPr>
          <w:rFonts w:cstheme="minorHAnsi"/>
          <w:sz w:val="24"/>
          <w:szCs w:val="24"/>
        </w:rPr>
        <w:t>The datasets were exported using</w:t>
      </w:r>
      <w:r>
        <w:rPr>
          <w:rFonts w:cstheme="minorHAnsi"/>
          <w:sz w:val="24"/>
          <w:szCs w:val="24"/>
        </w:rPr>
        <w:t xml:space="preserve"> the</w:t>
      </w:r>
      <w:r w:rsidRPr="00A95A9D">
        <w:rPr>
          <w:rFonts w:cstheme="minorHAnsi"/>
          <w:sz w:val="24"/>
          <w:szCs w:val="24"/>
        </w:rPr>
        <w:t xml:space="preserve"> export.bat file. (Example in folder                                ConnectedBradford\Scripts\src_StagingDatabase\Export_Scripts\9p_ExportDeathsData.bat (this may need amending based on the tbl names)</w:t>
      </w:r>
      <w:r>
        <w:rPr>
          <w:rFonts w:cstheme="minorHAnsi"/>
          <w:sz w:val="24"/>
          <w:szCs w:val="24"/>
        </w:rPr>
        <w:t xml:space="preserve"> was used</w:t>
      </w:r>
      <w:r w:rsidRPr="00A95A9D">
        <w:rPr>
          <w:rFonts w:cstheme="minorHAnsi"/>
          <w:sz w:val="24"/>
          <w:szCs w:val="24"/>
        </w:rPr>
        <w:t xml:space="preserve">. </w:t>
      </w:r>
    </w:p>
    <w:p w14:paraId="1F5B416E" w14:textId="77777777" w:rsidR="003B236B" w:rsidRDefault="003B236B" w:rsidP="00DE4FCC">
      <w:pPr>
        <w:pStyle w:val="Heading2"/>
        <w:spacing w:line="480" w:lineRule="auto"/>
        <w:rPr>
          <w:ins w:id="16" w:author="Patricia Asowo-Ayobode" w:date="2024-04-22T11:57:00Z"/>
          <w:b/>
          <w:bCs/>
        </w:rPr>
      </w:pPr>
      <w:bookmarkStart w:id="17" w:name="_Toc164677743"/>
    </w:p>
    <w:p w14:paraId="5F61D5D8" w14:textId="0D5F62BA" w:rsidR="00264C01" w:rsidRPr="00DE4FCC" w:rsidRDefault="00264C01" w:rsidP="00DE4FCC">
      <w:pPr>
        <w:pStyle w:val="Heading2"/>
        <w:spacing w:line="480" w:lineRule="auto"/>
        <w:rPr>
          <w:b/>
          <w:bCs/>
        </w:rPr>
      </w:pPr>
      <w:r w:rsidRPr="00DE4FCC">
        <w:rPr>
          <w:b/>
          <w:bCs/>
        </w:rPr>
        <w:t>Stage 2: Uploading to Google</w:t>
      </w:r>
      <w:bookmarkEnd w:id="17"/>
    </w:p>
    <w:p w14:paraId="4FCE80FE" w14:textId="1479A84D" w:rsidR="00176B34" w:rsidRPr="00EE3F39" w:rsidRDefault="00176B34" w:rsidP="007D5E2E">
      <w:pPr>
        <w:pStyle w:val="ListParagraph"/>
        <w:numPr>
          <w:ilvl w:val="1"/>
          <w:numId w:val="2"/>
        </w:numPr>
        <w:spacing w:after="0" w:line="240" w:lineRule="auto"/>
        <w:ind w:left="709"/>
        <w:rPr>
          <w:rFonts w:cstheme="minorHAnsi"/>
          <w:sz w:val="24"/>
          <w:szCs w:val="24"/>
        </w:rPr>
      </w:pPr>
      <w:r w:rsidRPr="00EE3F39">
        <w:rPr>
          <w:rFonts w:cstheme="minorHAnsi"/>
          <w:sz w:val="24"/>
          <w:szCs w:val="24"/>
        </w:rPr>
        <w:t>Each table was u</w:t>
      </w:r>
      <w:r w:rsidR="006C5971" w:rsidRPr="00EE3F39">
        <w:rPr>
          <w:rFonts w:cstheme="minorHAnsi"/>
          <w:sz w:val="24"/>
          <w:szCs w:val="24"/>
        </w:rPr>
        <w:t>pload</w:t>
      </w:r>
      <w:r w:rsidRPr="00EE3F39">
        <w:rPr>
          <w:rFonts w:cstheme="minorHAnsi"/>
          <w:sz w:val="24"/>
          <w:szCs w:val="24"/>
        </w:rPr>
        <w:t>ed to bucket, and a python script was executed</w:t>
      </w:r>
      <w:r w:rsidR="00E57612">
        <w:rPr>
          <w:rFonts w:cstheme="minorHAnsi"/>
          <w:sz w:val="24"/>
          <w:szCs w:val="24"/>
        </w:rPr>
        <w:t xml:space="preserve"> for each</w:t>
      </w:r>
      <w:r w:rsidRPr="00EE3F39">
        <w:rPr>
          <w:rFonts w:cstheme="minorHAnsi"/>
          <w:sz w:val="24"/>
          <w:szCs w:val="24"/>
        </w:rPr>
        <w:t xml:space="preserve"> to load </w:t>
      </w:r>
      <w:r w:rsidR="00E57612">
        <w:rPr>
          <w:rFonts w:cstheme="minorHAnsi"/>
          <w:sz w:val="24"/>
          <w:szCs w:val="24"/>
        </w:rPr>
        <w:t>them</w:t>
      </w:r>
      <w:r w:rsidRPr="00EE3F39">
        <w:rPr>
          <w:rFonts w:cstheme="minorHAnsi"/>
          <w:sz w:val="24"/>
          <w:szCs w:val="24"/>
        </w:rPr>
        <w:t xml:space="preserve"> into my space. </w:t>
      </w:r>
      <w:r w:rsidR="006C5971" w:rsidRPr="00EE3F39">
        <w:rPr>
          <w:rFonts w:cstheme="minorHAnsi"/>
          <w:sz w:val="24"/>
          <w:szCs w:val="24"/>
        </w:rPr>
        <w:t xml:space="preserve"> </w:t>
      </w:r>
      <w:hyperlink r:id="rId8" w:history="1">
        <w:r w:rsidR="00E57612">
          <w:rPr>
            <w:rStyle w:val="Hyperlink"/>
          </w:rPr>
          <w:t>CB_FDM_DeathCertificates/code/PAA_NEC_Deaths_Load4romGCP.ipynb at main · ConnectedBradford/CB_FDM_DeathCertificates (github.com)</w:t>
        </w:r>
      </w:hyperlink>
      <w:r w:rsidR="00E57612">
        <w:t xml:space="preserve"> </w:t>
      </w:r>
    </w:p>
    <w:p w14:paraId="300A3130" w14:textId="751E19F7" w:rsidR="00176B34" w:rsidRPr="00EE3F39" w:rsidRDefault="006C5971" w:rsidP="009F271B">
      <w:pPr>
        <w:pStyle w:val="ListParagraph"/>
        <w:numPr>
          <w:ilvl w:val="1"/>
          <w:numId w:val="2"/>
        </w:numPr>
        <w:spacing w:after="0" w:line="240" w:lineRule="auto"/>
        <w:ind w:left="709"/>
        <w:rPr>
          <w:rFonts w:cstheme="minorHAnsi"/>
          <w:sz w:val="24"/>
          <w:szCs w:val="24"/>
        </w:rPr>
      </w:pPr>
      <w:r w:rsidRPr="00EE3F39">
        <w:rPr>
          <w:rFonts w:cstheme="minorHAnsi"/>
          <w:sz w:val="24"/>
          <w:szCs w:val="24"/>
        </w:rPr>
        <w:t>Then</w:t>
      </w:r>
      <w:r w:rsidR="00176B34" w:rsidRPr="00EE3F39">
        <w:rPr>
          <w:rFonts w:cstheme="minorHAnsi"/>
          <w:sz w:val="24"/>
          <w:szCs w:val="24"/>
        </w:rPr>
        <w:t>,</w:t>
      </w:r>
      <w:r w:rsidRPr="00EE3F39">
        <w:rPr>
          <w:rFonts w:cstheme="minorHAnsi"/>
          <w:sz w:val="24"/>
          <w:szCs w:val="24"/>
        </w:rPr>
        <w:t xml:space="preserve"> these</w:t>
      </w:r>
      <w:r w:rsidR="00176B34" w:rsidRPr="00EE3F39">
        <w:rPr>
          <w:rFonts w:cstheme="minorHAnsi"/>
          <w:sz w:val="24"/>
          <w:szCs w:val="24"/>
        </w:rPr>
        <w:t xml:space="preserve"> new</w:t>
      </w:r>
      <w:r w:rsidRPr="00EE3F39">
        <w:rPr>
          <w:rFonts w:cstheme="minorHAnsi"/>
          <w:sz w:val="24"/>
          <w:szCs w:val="24"/>
        </w:rPr>
        <w:t xml:space="preserve"> tables </w:t>
      </w:r>
      <w:r w:rsidR="00176B34" w:rsidRPr="00EE3F39">
        <w:rPr>
          <w:rFonts w:cstheme="minorHAnsi"/>
          <w:sz w:val="24"/>
          <w:szCs w:val="24"/>
        </w:rPr>
        <w:t xml:space="preserve">were placed </w:t>
      </w:r>
      <w:r w:rsidRPr="00EE3F39">
        <w:rPr>
          <w:rFonts w:cstheme="minorHAnsi"/>
          <w:sz w:val="24"/>
          <w:szCs w:val="24"/>
        </w:rPr>
        <w:t xml:space="preserve">in CB_STAGING_DATABASE_FDM_Format </w:t>
      </w:r>
    </w:p>
    <w:p w14:paraId="3AA57470" w14:textId="77777777" w:rsidR="00176B34" w:rsidRPr="00EE3F39" w:rsidRDefault="00176B34" w:rsidP="00193A66">
      <w:pPr>
        <w:pStyle w:val="ListParagraph"/>
        <w:spacing w:after="0" w:line="240" w:lineRule="auto"/>
        <w:ind w:left="1800"/>
        <w:rPr>
          <w:rFonts w:cstheme="minorHAnsi"/>
          <w:sz w:val="24"/>
          <w:szCs w:val="24"/>
        </w:rPr>
      </w:pPr>
    </w:p>
    <w:p w14:paraId="74CCFEF9" w14:textId="77777777" w:rsidR="00D171DE" w:rsidRPr="00EE3F39" w:rsidRDefault="00D171DE" w:rsidP="00D171DE">
      <w:pPr>
        <w:ind w:left="1800"/>
        <w:jc w:val="both"/>
        <w:rPr>
          <w:rFonts w:cstheme="minorHAnsi"/>
          <w:sz w:val="24"/>
          <w:szCs w:val="24"/>
        </w:rPr>
      </w:pPr>
      <w:r w:rsidRPr="00EE3F39">
        <w:rPr>
          <w:rFonts w:cstheme="minorHAnsi"/>
          <w:sz w:val="24"/>
          <w:szCs w:val="24"/>
        </w:rPr>
        <w:t>using the script "</w:t>
      </w:r>
      <w:r w:rsidRPr="00E5422D">
        <w:t xml:space="preserve"> </w:t>
      </w:r>
      <w:r w:rsidRPr="00E5422D">
        <w:rPr>
          <w:rFonts w:cstheme="minorHAnsi"/>
          <w:sz w:val="24"/>
          <w:szCs w:val="24"/>
        </w:rPr>
        <w:t>PAA_NEC_DeathsFDMFormat BQRun</w:t>
      </w:r>
      <w:r w:rsidRPr="00EE3F39">
        <w:rPr>
          <w:rFonts w:cstheme="minorHAnsi"/>
          <w:sz w:val="24"/>
          <w:szCs w:val="24"/>
        </w:rPr>
        <w:t xml:space="preserve">.txt" (This will need amending based on the tbl names) which can be found in the GitHub repo.                           </w:t>
      </w:r>
    </w:p>
    <w:p w14:paraId="775E9528" w14:textId="77777777" w:rsidR="00D171DE" w:rsidRPr="001C54CF" w:rsidRDefault="00D171DE" w:rsidP="00BC53D8">
      <w:pPr>
        <w:spacing w:after="0" w:line="240" w:lineRule="auto"/>
        <w:ind w:left="1800"/>
        <w:rPr>
          <w:rFonts w:cstheme="minorHAnsi"/>
          <w:sz w:val="24"/>
          <w:szCs w:val="24"/>
        </w:rPr>
      </w:pPr>
      <w:hyperlink r:id="rId9" w:history="1">
        <w:r>
          <w:rPr>
            <w:rStyle w:val="Hyperlink"/>
          </w:rPr>
          <w:t>CB_FDM_DeathCertificates/code/PAA_NEC_DeathsFDMFormat BQRun.txt.ipynb at main · ConnectedBradford/CB_FDM_DeathCertificates (github.com)</w:t>
        </w:r>
      </w:hyperlink>
    </w:p>
    <w:p w14:paraId="25202DCD" w14:textId="3E8F6AE1" w:rsidR="006C5971" w:rsidRPr="00EE3F39" w:rsidRDefault="00327CED" w:rsidP="007D5E2E">
      <w:pPr>
        <w:pStyle w:val="ListParagraph"/>
        <w:numPr>
          <w:ilvl w:val="1"/>
          <w:numId w:val="2"/>
        </w:numPr>
        <w:spacing w:after="0" w:line="240" w:lineRule="auto"/>
        <w:ind w:left="709"/>
        <w:rPr>
          <w:rFonts w:cstheme="minorHAnsi"/>
          <w:sz w:val="24"/>
          <w:szCs w:val="24"/>
        </w:rPr>
      </w:pPr>
      <w:r w:rsidRPr="00EE3F39">
        <w:rPr>
          <w:rFonts w:cstheme="minorHAnsi"/>
          <w:sz w:val="24"/>
          <w:szCs w:val="24"/>
        </w:rPr>
        <w:t>F</w:t>
      </w:r>
      <w:r w:rsidR="006C5971" w:rsidRPr="00EE3F39">
        <w:rPr>
          <w:rFonts w:cstheme="minorHAnsi"/>
          <w:sz w:val="24"/>
          <w:szCs w:val="24"/>
        </w:rPr>
        <w:t>inally</w:t>
      </w:r>
      <w:r w:rsidRPr="00EE3F39">
        <w:rPr>
          <w:rFonts w:cstheme="minorHAnsi"/>
          <w:sz w:val="24"/>
          <w:szCs w:val="24"/>
        </w:rPr>
        <w:t>,</w:t>
      </w:r>
      <w:r w:rsidR="006C5971" w:rsidRPr="00EE3F39">
        <w:rPr>
          <w:rFonts w:cstheme="minorHAnsi"/>
          <w:sz w:val="24"/>
          <w:szCs w:val="24"/>
        </w:rPr>
        <w:t xml:space="preserve"> the spreadsheet </w:t>
      </w:r>
      <w:hyperlink r:id="rId10" w:history="1">
        <w:r w:rsidR="006C5971" w:rsidRPr="00EE3F39">
          <w:rPr>
            <w:rStyle w:val="Hyperlink"/>
            <w:rFonts w:cstheme="minorHAnsi"/>
            <w:sz w:val="24"/>
            <w:szCs w:val="24"/>
          </w:rPr>
          <w:t>https://bthftnhsuk-my.sharepoint.com/:x:/g/personal/john_birkinshaw_bthft_nhs_uk/ETwHO0-qi3pFkb7vZ5XE3MoB2sZoN_casKrLkhKpUOxeIg?e=peB1Dr</w:t>
        </w:r>
      </w:hyperlink>
      <w:r w:rsidR="006C5971" w:rsidRPr="00EE3F39">
        <w:rPr>
          <w:rFonts w:cstheme="minorHAnsi"/>
          <w:sz w:val="24"/>
          <w:szCs w:val="24"/>
        </w:rPr>
        <w:t> </w:t>
      </w:r>
      <w:r w:rsidRPr="00EE3F39">
        <w:rPr>
          <w:rFonts w:cstheme="minorHAnsi"/>
          <w:sz w:val="24"/>
          <w:szCs w:val="24"/>
        </w:rPr>
        <w:t>wa</w:t>
      </w:r>
      <w:r w:rsidR="006C5971" w:rsidRPr="00EE3F39">
        <w:rPr>
          <w:rFonts w:cstheme="minorHAnsi"/>
          <w:sz w:val="24"/>
          <w:szCs w:val="24"/>
        </w:rPr>
        <w:t>s updated (lines 360-365)</w:t>
      </w:r>
    </w:p>
    <w:p w14:paraId="298474A3" w14:textId="77777777" w:rsidR="00E96665" w:rsidRDefault="00E96665">
      <w:pPr>
        <w:rPr>
          <w:ins w:id="18" w:author="Patricia Asowo-Ayobode" w:date="2024-04-22T11:49:00Z"/>
          <w:rFonts w:cstheme="minorHAnsi"/>
        </w:rPr>
      </w:pPr>
    </w:p>
    <w:p w14:paraId="57EA6C4B" w14:textId="77777777" w:rsidR="00E96665" w:rsidRDefault="00E96665">
      <w:pPr>
        <w:rPr>
          <w:ins w:id="19" w:author="Patricia Asowo-Ayobode" w:date="2024-04-22T11:49:00Z"/>
          <w:rFonts w:cstheme="minorHAnsi"/>
        </w:rPr>
      </w:pPr>
    </w:p>
    <w:p w14:paraId="29A8B343" w14:textId="77777777" w:rsidR="00E96665" w:rsidRDefault="00E96665">
      <w:pPr>
        <w:rPr>
          <w:ins w:id="20" w:author="Patricia Asowo-Ayobode" w:date="2024-04-22T11:49:00Z"/>
          <w:rFonts w:cstheme="minorHAnsi"/>
        </w:rPr>
      </w:pPr>
    </w:p>
    <w:p w14:paraId="0739E07E" w14:textId="14E27BD1" w:rsidR="00791C07" w:rsidRPr="00E96665" w:rsidRDefault="00486DEC" w:rsidP="00E96665">
      <w:pPr>
        <w:jc w:val="center"/>
        <w:rPr>
          <w:ins w:id="21" w:author="Patricia Asowo-Ayobode" w:date="2024-04-22T11:37:00Z"/>
          <w:rFonts w:cstheme="minorHAnsi"/>
          <w:b/>
          <w:bCs/>
          <w:sz w:val="28"/>
          <w:szCs w:val="28"/>
        </w:rPr>
      </w:pPr>
      <w:r w:rsidRPr="00E96665">
        <w:rPr>
          <w:rFonts w:cstheme="minorHAnsi"/>
          <w:b/>
          <w:bCs/>
          <w:sz w:val="28"/>
          <w:szCs w:val="28"/>
        </w:rPr>
        <w:t>Appendix – if issues arise at each stage.</w:t>
      </w:r>
    </w:p>
    <w:p w14:paraId="6375C2B1" w14:textId="77777777" w:rsidR="00F94243" w:rsidRPr="00204F91" w:rsidRDefault="00F94243" w:rsidP="00F94243">
      <w:pPr>
        <w:pStyle w:val="Heading2"/>
        <w:rPr>
          <w:color w:val="7030A0"/>
        </w:rPr>
      </w:pPr>
      <w:r w:rsidRPr="00204F91">
        <w:rPr>
          <w:color w:val="7030A0"/>
        </w:rPr>
        <w:t>Stage 1: Uploading to SQL Database</w:t>
      </w:r>
    </w:p>
    <w:p w14:paraId="5D582205" w14:textId="3395EE44" w:rsidR="00F94243" w:rsidRDefault="00F94243">
      <w:pPr>
        <w:rPr>
          <w:rFonts w:cstheme="minorHAnsi"/>
        </w:rPr>
      </w:pPr>
    </w:p>
    <w:p w14:paraId="286A351D" w14:textId="77777777" w:rsidR="00F94243" w:rsidRDefault="00F94243" w:rsidP="00D4641B">
      <w:pPr>
        <w:pStyle w:val="ListParagraph"/>
        <w:spacing w:after="0" w:line="240" w:lineRule="auto"/>
        <w:jc w:val="both"/>
        <w:rPr>
          <w:ins w:id="22" w:author="Patricia Asowo-Ayobode" w:date="2024-04-22T11:39:00Z"/>
          <w:rFonts w:cstheme="minorHAnsi"/>
          <w:sz w:val="24"/>
          <w:szCs w:val="24"/>
        </w:rPr>
      </w:pPr>
      <w:r w:rsidRPr="00EE3F39">
        <w:rPr>
          <w:rFonts w:cstheme="minorHAnsi"/>
          <w:sz w:val="24"/>
          <w:szCs w:val="24"/>
        </w:rPr>
        <w:t xml:space="preserve">Normally, we set at 255 but the death data had columns with long characters. So, I troubleshooted so many time for a suitable columnwidth (500, 1000, 1,500, etc). </w:t>
      </w:r>
    </w:p>
    <w:p w14:paraId="4AA399A3" w14:textId="77777777" w:rsidR="0096696B" w:rsidRDefault="0096696B" w:rsidP="00492069">
      <w:pPr>
        <w:pStyle w:val="ListParagraph"/>
        <w:spacing w:after="0" w:line="240" w:lineRule="auto"/>
        <w:rPr>
          <w:ins w:id="23" w:author="Patricia Asowo-Ayobode" w:date="2024-04-22T11:59:00Z"/>
          <w:rFonts w:cstheme="minorHAnsi"/>
          <w:sz w:val="24"/>
          <w:szCs w:val="24"/>
        </w:rPr>
      </w:pPr>
    </w:p>
    <w:p w14:paraId="7FE0365F" w14:textId="6DA41417" w:rsidR="00F94243" w:rsidRPr="00F94243" w:rsidDel="004165C8" w:rsidRDefault="00F94243" w:rsidP="00D4641B">
      <w:pPr>
        <w:pStyle w:val="ListParagraph"/>
        <w:spacing w:after="0" w:line="240" w:lineRule="auto"/>
        <w:rPr>
          <w:del w:id="24" w:author="Patricia Asowo-Ayobode" w:date="2024-04-22T11:40:00Z"/>
          <w:rFonts w:cstheme="minorHAnsi"/>
          <w:sz w:val="24"/>
          <w:szCs w:val="24"/>
        </w:rPr>
      </w:pPr>
      <w:r w:rsidRPr="00F94243">
        <w:rPr>
          <w:rFonts w:cstheme="minorHAnsi"/>
          <w:sz w:val="24"/>
          <w:szCs w:val="24"/>
        </w:rPr>
        <w:t xml:space="preserve">Note: The larger the ColumnWidth is, the more time it takes to copy. </w:t>
      </w:r>
    </w:p>
    <w:p w14:paraId="3691CD8D" w14:textId="77777777" w:rsidR="0096696B" w:rsidRDefault="0096696B" w:rsidP="00492069">
      <w:pPr>
        <w:pStyle w:val="Heading2"/>
        <w:spacing w:line="240" w:lineRule="auto"/>
        <w:rPr>
          <w:ins w:id="25" w:author="Patricia Asowo-Ayobode" w:date="2024-04-22T11:59:00Z"/>
          <w:color w:val="7030A0"/>
        </w:rPr>
      </w:pPr>
    </w:p>
    <w:p w14:paraId="0E5D1A5F" w14:textId="09A2688E" w:rsidR="004165C8" w:rsidRPr="003558DE" w:rsidRDefault="004165C8" w:rsidP="00277F94">
      <w:pPr>
        <w:pStyle w:val="Heading2"/>
        <w:spacing w:line="240" w:lineRule="auto"/>
        <w:rPr>
          <w:color w:val="7030A0"/>
        </w:rPr>
      </w:pPr>
      <w:r w:rsidRPr="003558DE">
        <w:rPr>
          <w:color w:val="7030A0"/>
        </w:rPr>
        <w:t>Resize columns</w:t>
      </w:r>
    </w:p>
    <w:p w14:paraId="76382B9C" w14:textId="0C514CA6" w:rsidR="00F94243" w:rsidRPr="00E96665" w:rsidRDefault="0049033E" w:rsidP="00277F94">
      <w:pPr>
        <w:spacing w:after="0" w:line="240" w:lineRule="auto"/>
        <w:rPr>
          <w:rFonts w:cstheme="minorHAnsi"/>
          <w:sz w:val="24"/>
          <w:szCs w:val="24"/>
        </w:rPr>
      </w:pPr>
      <w:r w:rsidRPr="005311E4">
        <w:rPr>
          <w:rFonts w:cstheme="minorHAnsi"/>
          <w:sz w:val="24"/>
          <w:szCs w:val="24"/>
        </w:rPr>
        <w:t>(For instance, the first and second columns in Dealths_QWO_20240201_RELEASE3.7 are 64, 6, and 1, respectively. So, if you read it in with a columnwidth of 1000, you need to resize it to its original character</w:t>
      </w:r>
      <w:r w:rsidRPr="00F4071E">
        <w:rPr>
          <w:rFonts w:cstheme="minorHAnsi"/>
          <w:sz w:val="24"/>
          <w:szCs w:val="24"/>
        </w:rPr>
        <w:t>)</w:t>
      </w:r>
      <w:r>
        <w:rPr>
          <w:rFonts w:cstheme="minorHAnsi"/>
          <w:sz w:val="24"/>
          <w:szCs w:val="24"/>
        </w:rPr>
        <w:t>.</w:t>
      </w:r>
    </w:p>
    <w:p w14:paraId="578AB7CB" w14:textId="77777777" w:rsidR="0096696B" w:rsidRDefault="0096696B" w:rsidP="00492069">
      <w:pPr>
        <w:spacing w:line="240" w:lineRule="auto"/>
        <w:rPr>
          <w:ins w:id="26" w:author="Patricia Asowo-Ayobode" w:date="2024-04-22T11:58:00Z"/>
          <w:color w:val="7030A0"/>
          <w:sz w:val="26"/>
          <w:szCs w:val="26"/>
        </w:rPr>
      </w:pPr>
    </w:p>
    <w:p w14:paraId="2BC7960C" w14:textId="3EF4FC95" w:rsidR="000E491C" w:rsidRPr="003558DE" w:rsidRDefault="0049033E" w:rsidP="00277F94">
      <w:pPr>
        <w:spacing w:line="240" w:lineRule="auto"/>
        <w:rPr>
          <w:color w:val="7030A0"/>
          <w:sz w:val="26"/>
          <w:szCs w:val="26"/>
        </w:rPr>
      </w:pPr>
      <w:r w:rsidRPr="003558DE">
        <w:rPr>
          <w:color w:val="7030A0"/>
          <w:sz w:val="26"/>
          <w:szCs w:val="26"/>
        </w:rPr>
        <w:t>Append into StagingDatabase</w:t>
      </w:r>
    </w:p>
    <w:p w14:paraId="46CA3BE5" w14:textId="77777777" w:rsidR="0049033E" w:rsidRPr="00CD3BE3" w:rsidRDefault="0049033E" w:rsidP="00277F94">
      <w:pPr>
        <w:spacing w:after="0" w:line="240" w:lineRule="auto"/>
        <w:rPr>
          <w:rFonts w:cstheme="minorHAnsi"/>
          <w:sz w:val="24"/>
          <w:szCs w:val="24"/>
        </w:rPr>
      </w:pPr>
      <w:r w:rsidRPr="00CD3BE3">
        <w:rPr>
          <w:rFonts w:cstheme="minorHAnsi"/>
          <w:b/>
          <w:bCs/>
          <w:sz w:val="24"/>
          <w:szCs w:val="24"/>
          <w:u w:val="single"/>
        </w:rPr>
        <w:t>Note</w:t>
      </w:r>
      <w:r w:rsidRPr="00CD3BE3">
        <w:rPr>
          <w:rFonts w:cstheme="minorHAnsi"/>
          <w:sz w:val="24"/>
          <w:szCs w:val="24"/>
        </w:rPr>
        <w:t xml:space="preserve">: You may need to inspect the columns if any issue arises. It is possible the tables have different name. You may need to rename the same way using the renamer script. </w:t>
      </w:r>
    </w:p>
    <w:p w14:paraId="57688EA4" w14:textId="77777777" w:rsidR="0049033E" w:rsidRPr="00277F94" w:rsidRDefault="0049033E" w:rsidP="00277F94">
      <w:pPr>
        <w:pStyle w:val="ListParagraph"/>
        <w:numPr>
          <w:ilvl w:val="0"/>
          <w:numId w:val="6"/>
        </w:numPr>
        <w:spacing w:after="0" w:line="240" w:lineRule="auto"/>
        <w:rPr>
          <w:ins w:id="27" w:author="Patricia Asowo-Ayobode" w:date="2024-04-22T12:07:00Z"/>
          <w:rFonts w:cstheme="minorHAnsi"/>
          <w:sz w:val="24"/>
          <w:szCs w:val="24"/>
        </w:rPr>
      </w:pPr>
      <w:r w:rsidRPr="00EE3F39">
        <w:rPr>
          <w:rFonts w:cstheme="minorHAnsi"/>
          <w:sz w:val="24"/>
          <w:szCs w:val="24"/>
        </w:rPr>
        <w:t xml:space="preserve">I also noticed output_specification_1 columns do not have the same column names, so I ran a query to rename </w:t>
      </w:r>
      <w:r w:rsidRPr="00EE3F39">
        <w:rPr>
          <w:rFonts w:cstheme="minorHAnsi"/>
          <w:color w:val="0D0D0D"/>
          <w:sz w:val="24"/>
          <w:szCs w:val="24"/>
          <w:shd w:val="clear" w:color="auto" w:fill="FFFFFF"/>
        </w:rPr>
        <w:t xml:space="preserve">and set the columns 'Column 0', 'Column 1', and 'Column 2' as 'Field Name', 'Format', and 'Field Description' respectively in the table </w:t>
      </w:r>
      <w:r w:rsidRPr="00EE3F39">
        <w:rPr>
          <w:rStyle w:val="HTMLCode"/>
          <w:rFonts w:asciiTheme="minorHAnsi" w:eastAsiaTheme="minorHAnsi" w:hAnsiTheme="minorHAnsi" w:cstheme="minorHAnsi"/>
          <w:color w:val="0D0D0D"/>
          <w:sz w:val="24"/>
          <w:szCs w:val="24"/>
          <w:bdr w:val="single" w:sz="2" w:space="0" w:color="E3E3E3" w:frame="1"/>
          <w:shd w:val="clear" w:color="auto" w:fill="FFFFFF"/>
        </w:rPr>
        <w:t>[dbo].[Output Specification_1]</w:t>
      </w:r>
      <w:r w:rsidRPr="00EE3F39">
        <w:rPr>
          <w:rFonts w:cstheme="minorHAnsi"/>
          <w:color w:val="0D0D0D"/>
          <w:sz w:val="24"/>
          <w:szCs w:val="24"/>
          <w:shd w:val="clear" w:color="auto" w:fill="FFFFFF"/>
        </w:rPr>
        <w:t>.</w:t>
      </w:r>
    </w:p>
    <w:p w14:paraId="660C2588" w14:textId="77777777" w:rsidR="00277F94" w:rsidRPr="00EE3F39" w:rsidRDefault="00277F94" w:rsidP="00277F94">
      <w:pPr>
        <w:pStyle w:val="ListParagraph"/>
        <w:spacing w:after="0" w:line="240" w:lineRule="auto"/>
        <w:ind w:left="786"/>
        <w:rPr>
          <w:rFonts w:cstheme="minorHAnsi"/>
          <w:sz w:val="24"/>
          <w:szCs w:val="24"/>
        </w:rPr>
      </w:pPr>
    </w:p>
    <w:p w14:paraId="61350A3C" w14:textId="77777777" w:rsidR="0049033E" w:rsidRPr="007E1A92" w:rsidRDefault="0049033E" w:rsidP="00492069">
      <w:pPr>
        <w:pStyle w:val="ListParagraph"/>
        <w:numPr>
          <w:ilvl w:val="0"/>
          <w:numId w:val="6"/>
        </w:numPr>
        <w:spacing w:after="0" w:line="240" w:lineRule="auto"/>
        <w:jc w:val="both"/>
        <w:rPr>
          <w:ins w:id="28" w:author="Patricia Asowo-Ayobode" w:date="2024-04-22T11:59:00Z"/>
          <w:rFonts w:cstheme="minorHAnsi"/>
          <w:kern w:val="0"/>
          <w:sz w:val="24"/>
          <w:szCs w:val="24"/>
        </w:rPr>
      </w:pPr>
      <w:r w:rsidRPr="00EE3F39">
        <w:rPr>
          <w:rFonts w:cstheme="minorHAnsi"/>
          <w:sz w:val="24"/>
          <w:szCs w:val="24"/>
        </w:rPr>
        <w:t xml:space="preserve">When I inspected the reference_PostcodeGeography table columns, some characters were larger than what we have in the destination table. So, there is need to verify. To do this, I executed an alter script. </w:t>
      </w:r>
      <w:r w:rsidRPr="00EE3F39">
        <w:rPr>
          <w:rFonts w:cstheme="minorHAnsi"/>
          <w:color w:val="0D0D0D"/>
          <w:sz w:val="24"/>
          <w:szCs w:val="24"/>
          <w:shd w:val="clear" w:color="auto" w:fill="FFFFFF"/>
        </w:rPr>
        <w:t xml:space="preserve">This code help to identify the maximum length of each column and decide whether to alter them accordingly. </w:t>
      </w:r>
      <w:r w:rsidRPr="00EE3F39">
        <w:rPr>
          <w:rFonts w:cstheme="minorHAnsi"/>
          <w:sz w:val="24"/>
          <w:szCs w:val="24"/>
        </w:rPr>
        <w:t>The alter script was included within the stored procedure `AlterColumnLengt</w:t>
      </w:r>
      <w:r>
        <w:rPr>
          <w:rFonts w:cstheme="minorHAnsi"/>
          <w:sz w:val="24"/>
          <w:szCs w:val="24"/>
        </w:rPr>
        <w:t xml:space="preserve">hs. </w:t>
      </w:r>
      <w:r w:rsidRPr="0001041E">
        <w:rPr>
          <w:rFonts w:cstheme="minorHAnsi"/>
          <w:sz w:val="24"/>
          <w:szCs w:val="24"/>
        </w:rPr>
        <w:t xml:space="preserve">After executing the stored procedure `AlterColumnLengths`, </w:t>
      </w:r>
      <w:r w:rsidRPr="0001041E">
        <w:rPr>
          <w:rFonts w:cstheme="minorHAnsi"/>
          <w:color w:val="0D0D0D"/>
          <w:sz w:val="24"/>
          <w:szCs w:val="24"/>
          <w:shd w:val="clear" w:color="auto" w:fill="FFFFFF"/>
        </w:rPr>
        <w:t xml:space="preserve">this stored procedure does not return any results because SQL Server Management Studio or our SQL client did not display any output. However, to verify if the alterations were successful by checking the column lengths in the </w:t>
      </w:r>
      <w:r w:rsidRPr="00891ED9">
        <w:rPr>
          <w:rStyle w:val="HTMLCode"/>
          <w:rFonts w:asciiTheme="minorHAnsi" w:eastAsiaTheme="minorHAnsi" w:hAnsiTheme="minorHAnsi" w:cstheme="minorHAnsi"/>
          <w:b/>
          <w:bCs/>
          <w:color w:val="0D0D0D"/>
          <w:sz w:val="24"/>
          <w:szCs w:val="24"/>
          <w:bdr w:val="single" w:sz="2" w:space="0" w:color="E3E3E3" w:frame="1"/>
          <w:shd w:val="clear" w:color="auto" w:fill="FFFFFF"/>
        </w:rPr>
        <w:t>[dbo].[reference.PostcodeGeography]</w:t>
      </w:r>
      <w:r w:rsidRPr="006F45BA">
        <w:rPr>
          <w:rFonts w:cstheme="minorHAnsi"/>
          <w:color w:val="0D0D0D"/>
          <w:sz w:val="24"/>
          <w:szCs w:val="24"/>
          <w:shd w:val="clear" w:color="auto" w:fill="FFFFFF"/>
        </w:rPr>
        <w:t xml:space="preserve"> table. </w:t>
      </w:r>
      <w:r w:rsidRPr="006F45BA">
        <w:rPr>
          <w:rFonts w:cstheme="minorHAnsi"/>
          <w:sz w:val="24"/>
          <w:szCs w:val="24"/>
        </w:rPr>
        <w:t xml:space="preserve">I simply ran a query to check the maximum lengths of the columns. This query then confirms whether the alterations were successful and if the column lengths are within the desired </w:t>
      </w:r>
      <w:r w:rsidRPr="00891ED9">
        <w:rPr>
          <w:rFonts w:cstheme="minorHAnsi"/>
          <w:sz w:val="24"/>
          <w:szCs w:val="24"/>
        </w:rPr>
        <w:t>limits</w:t>
      </w:r>
      <w:r w:rsidRPr="00916058">
        <w:rPr>
          <w:rFonts w:cstheme="minorHAnsi"/>
          <w:sz w:val="24"/>
          <w:szCs w:val="24"/>
        </w:rPr>
        <w:t>.</w:t>
      </w:r>
    </w:p>
    <w:p w14:paraId="7FE3361D" w14:textId="77777777" w:rsidR="0096696B" w:rsidRPr="006F45BA" w:rsidRDefault="0096696B" w:rsidP="0096696B">
      <w:pPr>
        <w:pStyle w:val="ListParagraph"/>
        <w:spacing w:after="0" w:line="240" w:lineRule="auto"/>
        <w:ind w:left="786"/>
        <w:jc w:val="both"/>
        <w:rPr>
          <w:rFonts w:cstheme="minorHAnsi"/>
          <w:kern w:val="0"/>
          <w:sz w:val="24"/>
          <w:szCs w:val="24"/>
        </w:rPr>
      </w:pPr>
    </w:p>
    <w:p w14:paraId="4AD685C6" w14:textId="77777777" w:rsidR="0049033E" w:rsidRDefault="0049033E" w:rsidP="00492069">
      <w:pPr>
        <w:pStyle w:val="ListParagraph"/>
        <w:numPr>
          <w:ilvl w:val="0"/>
          <w:numId w:val="6"/>
        </w:numPr>
        <w:autoSpaceDE w:val="0"/>
        <w:autoSpaceDN w:val="0"/>
        <w:adjustRightInd w:val="0"/>
        <w:spacing w:after="0" w:line="240" w:lineRule="auto"/>
        <w:jc w:val="both"/>
        <w:rPr>
          <w:ins w:id="29" w:author="Patricia Asowo-Ayobode" w:date="2024-04-22T11:59:00Z"/>
          <w:rFonts w:cstheme="minorHAnsi"/>
          <w:kern w:val="0"/>
          <w:sz w:val="24"/>
          <w:szCs w:val="24"/>
        </w:rPr>
      </w:pPr>
      <w:r w:rsidRPr="006F45BA">
        <w:rPr>
          <w:rFonts w:cstheme="minorHAnsi"/>
          <w:kern w:val="0"/>
          <w:sz w:val="24"/>
          <w:szCs w:val="24"/>
        </w:rPr>
        <w:t xml:space="preserve">After running each of these queries individually to get the maximum length of characters for each column in the [dbo].[reference.PostcodeGeography] table. Once we have verified these </w:t>
      </w:r>
      <w:r w:rsidRPr="00891ED9">
        <w:rPr>
          <w:rFonts w:cstheme="minorHAnsi"/>
          <w:kern w:val="0"/>
          <w:sz w:val="24"/>
          <w:szCs w:val="24"/>
        </w:rPr>
        <w:t>lengths, we can decide whether to proceed with altering the columns based on the requirements. Then, proceed to append into the tables, but need to adjust (increase) the columns that are limited in the destination table to accommodate the new data to append.</w:t>
      </w:r>
    </w:p>
    <w:p w14:paraId="7E516EE1" w14:textId="77777777" w:rsidR="0096696B" w:rsidRPr="00891ED9" w:rsidRDefault="0096696B" w:rsidP="0096696B">
      <w:pPr>
        <w:pStyle w:val="ListParagraph"/>
        <w:autoSpaceDE w:val="0"/>
        <w:autoSpaceDN w:val="0"/>
        <w:adjustRightInd w:val="0"/>
        <w:spacing w:after="0" w:line="240" w:lineRule="auto"/>
        <w:ind w:left="786"/>
        <w:jc w:val="both"/>
        <w:rPr>
          <w:rFonts w:cstheme="minorHAnsi"/>
          <w:kern w:val="0"/>
          <w:sz w:val="24"/>
          <w:szCs w:val="24"/>
        </w:rPr>
      </w:pPr>
    </w:p>
    <w:p w14:paraId="22D6DEF0" w14:textId="77777777" w:rsidR="0049033E" w:rsidRDefault="0049033E" w:rsidP="00492069">
      <w:pPr>
        <w:pStyle w:val="ListParagraph"/>
        <w:numPr>
          <w:ilvl w:val="0"/>
          <w:numId w:val="12"/>
        </w:numPr>
        <w:spacing w:line="240" w:lineRule="auto"/>
        <w:jc w:val="both"/>
        <w:rPr>
          <w:ins w:id="30" w:author="Patricia Asowo-Ayobode" w:date="2024-04-22T11:59:00Z"/>
          <w:rFonts w:cstheme="minorHAnsi"/>
          <w:sz w:val="24"/>
          <w:szCs w:val="24"/>
          <w:lang w:eastAsia="en-GB"/>
        </w:rPr>
      </w:pPr>
      <w:r w:rsidRPr="00EE3F39">
        <w:rPr>
          <w:rFonts w:cstheme="minorHAnsi"/>
          <w:sz w:val="24"/>
          <w:szCs w:val="24"/>
        </w:rPr>
        <w:t>To modify the table, we need proper access/ permission to modify</w:t>
      </w:r>
      <w:r w:rsidRPr="00EE3F39">
        <w:rPr>
          <w:rFonts w:cstheme="minorHAnsi"/>
          <w:sz w:val="24"/>
          <w:szCs w:val="24"/>
          <w:lang w:eastAsia="en-GB"/>
        </w:rPr>
        <w:t xml:space="preserve"> the NEC_Deaths table</w:t>
      </w:r>
      <w:r w:rsidRPr="00EE3F39">
        <w:rPr>
          <w:rFonts w:cstheme="minorHAnsi"/>
          <w:sz w:val="24"/>
          <w:szCs w:val="24"/>
        </w:rPr>
        <w:t xml:space="preserve">. After access was granted, a message was received </w:t>
      </w:r>
      <w:r w:rsidRPr="00EE3F39">
        <w:rPr>
          <w:rFonts w:cstheme="minorHAnsi"/>
          <w:sz w:val="24"/>
          <w:szCs w:val="24"/>
          <w:lang w:eastAsia="en-GB"/>
        </w:rPr>
        <w:t xml:space="preserve">saying saving changes is not permitted. It says </w:t>
      </w:r>
      <w:r w:rsidRPr="00EE3F39">
        <w:rPr>
          <w:rFonts w:cstheme="minorHAnsi"/>
          <w:sz w:val="24"/>
          <w:szCs w:val="24"/>
        </w:rPr>
        <w:t>“</w:t>
      </w:r>
      <w:r w:rsidRPr="00EE3F39">
        <w:rPr>
          <w:rFonts w:cstheme="minorHAnsi"/>
          <w:sz w:val="24"/>
          <w:szCs w:val="24"/>
          <w:lang w:eastAsia="en-GB"/>
        </w:rPr>
        <w:t>the changes you makes requires the following tables to be dropped and re-created. You can either update a table that cannot be re-created or enabled the option Prevent saving changes that require the table to be re-created</w:t>
      </w:r>
      <w:r w:rsidRPr="00EE3F39">
        <w:rPr>
          <w:rFonts w:cstheme="minorHAnsi"/>
          <w:sz w:val="24"/>
          <w:szCs w:val="24"/>
        </w:rPr>
        <w:t>.”</w:t>
      </w:r>
      <w:r w:rsidRPr="00EE3F39">
        <w:rPr>
          <w:rFonts w:cstheme="minorHAnsi"/>
          <w:sz w:val="24"/>
          <w:szCs w:val="24"/>
          <w:lang w:eastAsia="en-GB"/>
        </w:rPr>
        <w:t xml:space="preserve"> </w:t>
      </w:r>
    </w:p>
    <w:p w14:paraId="67E44F36" w14:textId="77777777" w:rsidR="0096696B" w:rsidRPr="00EE3F39" w:rsidRDefault="0096696B" w:rsidP="007E1A92">
      <w:pPr>
        <w:pStyle w:val="ListParagraph"/>
        <w:spacing w:line="240" w:lineRule="auto"/>
        <w:jc w:val="both"/>
        <w:rPr>
          <w:rFonts w:cstheme="minorHAnsi"/>
          <w:sz w:val="24"/>
          <w:szCs w:val="24"/>
          <w:lang w:eastAsia="en-GB"/>
        </w:rPr>
      </w:pPr>
    </w:p>
    <w:p w14:paraId="28336725"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The message we encounter is due to a setting in SQL Server Management Studio (SSMS) called "Prevent saving changes that require the table to be re-created." This setting is enabled by default to prevent accidental loss of data or changes that require table recreation, such as altering the data type or dropping columns.</w:t>
      </w:r>
    </w:p>
    <w:p w14:paraId="5708B4A1" w14:textId="77777777" w:rsidR="0049033E" w:rsidRPr="00EE3F39" w:rsidRDefault="0049033E" w:rsidP="0096696B">
      <w:pPr>
        <w:spacing w:line="240" w:lineRule="auto"/>
        <w:jc w:val="both"/>
        <w:rPr>
          <w:rFonts w:cstheme="minorHAnsi"/>
          <w:sz w:val="24"/>
          <w:szCs w:val="24"/>
        </w:rPr>
      </w:pPr>
      <w:r w:rsidRPr="00EE3F39">
        <w:rPr>
          <w:rFonts w:cstheme="minorHAnsi"/>
          <w:sz w:val="24"/>
          <w:szCs w:val="24"/>
        </w:rPr>
        <w:lastRenderedPageBreak/>
        <w:t>To resolve this issue and allow SSMS to recreate the table when necessary, I disabled this option by:</w:t>
      </w:r>
    </w:p>
    <w:p w14:paraId="04067B8E"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Open SQL Server Management Studio (SSMS).</w:t>
      </w:r>
    </w:p>
    <w:p w14:paraId="07BE9BC1"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Go to the "Tools" menu.</w:t>
      </w:r>
    </w:p>
    <w:p w14:paraId="3669F23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"Options."</w:t>
      </w:r>
    </w:p>
    <w:p w14:paraId="197CE253"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In the Options window, expand "Designers."</w:t>
      </w:r>
    </w:p>
    <w:p w14:paraId="6703372F"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Select "Table and Database Designers."</w:t>
      </w:r>
    </w:p>
    <w:p w14:paraId="0168E649"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Uncheck the option "Prevent saving changes that require the table to be re-created."</w:t>
      </w:r>
    </w:p>
    <w:p w14:paraId="30573AB0" w14:textId="77777777" w:rsidR="0049033E" w:rsidRPr="00EE3F39" w:rsidRDefault="0049033E" w:rsidP="0096696B">
      <w:pPr>
        <w:pStyle w:val="ListParagraph"/>
        <w:numPr>
          <w:ilvl w:val="0"/>
          <w:numId w:val="8"/>
        </w:numPr>
        <w:spacing w:line="240" w:lineRule="auto"/>
        <w:jc w:val="both"/>
        <w:rPr>
          <w:rFonts w:cstheme="minorHAnsi"/>
          <w:sz w:val="24"/>
          <w:szCs w:val="24"/>
        </w:rPr>
      </w:pPr>
      <w:r w:rsidRPr="00EE3F39">
        <w:rPr>
          <w:rFonts w:cstheme="minorHAnsi"/>
          <w:sz w:val="24"/>
          <w:szCs w:val="24"/>
        </w:rPr>
        <w:t>Click "OK" to save the changes.</w:t>
      </w:r>
    </w:p>
    <w:p w14:paraId="5F6773AA" w14:textId="77777777" w:rsidR="004E1DA5" w:rsidRDefault="0049033E" w:rsidP="0096696B">
      <w:pPr>
        <w:spacing w:line="240" w:lineRule="auto"/>
        <w:jc w:val="both"/>
        <w:rPr>
          <w:ins w:id="31" w:author="Patricia Asowo-Ayobode" w:date="2024-04-22T11:52:00Z"/>
          <w:rFonts w:cstheme="minorHAnsi"/>
          <w:sz w:val="24"/>
          <w:szCs w:val="24"/>
        </w:rPr>
      </w:pPr>
      <w:r w:rsidRPr="00EE3F39">
        <w:rPr>
          <w:rFonts w:cstheme="minorHAnsi"/>
          <w:sz w:val="24"/>
          <w:szCs w:val="24"/>
        </w:rPr>
        <w:t xml:space="preserve">Once this was done, the tables were created and modified without restriction. Then I proceeded to creating the NEC_Death1 table and necessary modifications were made. </w:t>
      </w:r>
    </w:p>
    <w:p w14:paraId="1D73464F" w14:textId="001C7955" w:rsidR="0049033E" w:rsidRPr="00EE3F39" w:rsidRDefault="0049033E" w:rsidP="0096696B">
      <w:pPr>
        <w:spacing w:line="240" w:lineRule="auto"/>
        <w:jc w:val="both"/>
        <w:rPr>
          <w:rFonts w:cstheme="minorHAnsi"/>
          <w:sz w:val="24"/>
          <w:szCs w:val="24"/>
        </w:rPr>
      </w:pPr>
      <w:r w:rsidRPr="00EE3F39">
        <w:rPr>
          <w:rFonts w:cstheme="minorHAnsi"/>
          <w:b/>
          <w:bCs/>
          <w:sz w:val="24"/>
          <w:szCs w:val="24"/>
          <w:u w:val="single"/>
        </w:rPr>
        <w:t>Note</w:t>
      </w:r>
      <w:r w:rsidRPr="00EE3F39">
        <w:rPr>
          <w:rFonts w:cstheme="minorHAnsi"/>
          <w:sz w:val="24"/>
          <w:szCs w:val="24"/>
        </w:rPr>
        <w:t>: Remember to enable this option again after you have finished making your changes to ensure data integrity and prevent accidental table recreation.</w:t>
      </w:r>
    </w:p>
    <w:p w14:paraId="6A5D17E8" w14:textId="77777777" w:rsidR="0049033E" w:rsidRPr="00EE3F39" w:rsidRDefault="0049033E" w:rsidP="0096696B">
      <w:pPr>
        <w:pStyle w:val="ListParagraph"/>
        <w:numPr>
          <w:ilvl w:val="0"/>
          <w:numId w:val="11"/>
        </w:numPr>
        <w:spacing w:line="240" w:lineRule="auto"/>
        <w:jc w:val="both"/>
        <w:rPr>
          <w:rFonts w:cstheme="minorHAnsi"/>
          <w:sz w:val="24"/>
          <w:szCs w:val="24"/>
          <w14:ligatures w14:val="none"/>
        </w:rPr>
      </w:pPr>
      <w:r w:rsidRPr="00EE3F39">
        <w:rPr>
          <w:rStyle w:val="ui-provider"/>
          <w:rFonts w:cstheme="minorHAnsi"/>
          <w:sz w:val="24"/>
          <w:szCs w:val="24"/>
        </w:rPr>
        <w:t xml:space="preserve">To overcome the issues of appending reference.PostcodeGeography and  reference.PostcodeGeography_1 to src_StagingDatabase because </w:t>
      </w:r>
      <w:r w:rsidRPr="00EE3F39">
        <w:rPr>
          <w:rFonts w:cstheme="minorHAnsi"/>
          <w:sz w:val="24"/>
          <w:szCs w:val="24"/>
        </w:rPr>
        <w:t>the table design will not change (Because of its size)</w:t>
      </w:r>
      <w:r w:rsidRPr="00EE3F39">
        <w:rPr>
          <w:rStyle w:val="ui-provider"/>
          <w:rFonts w:cstheme="minorHAnsi"/>
          <w:sz w:val="24"/>
          <w:szCs w:val="24"/>
        </w:rPr>
        <w:t>. A</w:t>
      </w:r>
      <w:r w:rsidRPr="00EE3F39">
        <w:rPr>
          <w:rFonts w:cstheme="minorHAnsi"/>
          <w:sz w:val="24"/>
          <w:szCs w:val="24"/>
        </w:rPr>
        <w:t xml:space="preserve"> latest version was</w:t>
      </w:r>
      <w:r w:rsidRPr="00EE3F39">
        <w:rPr>
          <w:rStyle w:val="ui-provider"/>
          <w:rFonts w:cstheme="minorHAnsi"/>
          <w:sz w:val="24"/>
          <w:szCs w:val="24"/>
        </w:rPr>
        <w:t xml:space="preserve"> </w:t>
      </w:r>
      <w:r w:rsidRPr="00EE3F39">
        <w:rPr>
          <w:rFonts w:cstheme="minorHAnsi"/>
          <w:sz w:val="24"/>
          <w:szCs w:val="24"/>
        </w:rPr>
        <w:t xml:space="preserve">created  with the correct sizing by right clicking the table name and select “Script table as”). </w:t>
      </w:r>
    </w:p>
    <w:p w14:paraId="360727B9" w14:textId="106B0141" w:rsidR="0049033E" w:rsidRDefault="0049033E" w:rsidP="0096696B">
      <w:pPr>
        <w:spacing w:line="240" w:lineRule="auto"/>
        <w:rPr>
          <w:ins w:id="32" w:author="Patricia Asowo-Ayobode" w:date="2024-04-22T11:47:00Z"/>
          <w:rFonts w:cstheme="minorHAnsi"/>
          <w:sz w:val="24"/>
          <w:szCs w:val="24"/>
        </w:rPr>
      </w:pPr>
      <w:r w:rsidRPr="000F2D7E">
        <w:rPr>
          <w:rFonts w:cstheme="minorHAnsi"/>
          <w:sz w:val="24"/>
          <w:szCs w:val="24"/>
        </w:rPr>
        <w:t>Then, all existing</w:t>
      </w:r>
      <w:r w:rsidRPr="000F2D7E">
        <w:rPr>
          <w:rFonts w:cstheme="minorHAnsi"/>
          <w:sz w:val="24"/>
          <w:szCs w:val="24"/>
        </w:rPr>
        <w:t xml:space="preserve"> </w:t>
      </w:r>
      <w:r w:rsidRPr="000F2D7E">
        <w:rPr>
          <w:rFonts w:cstheme="minorHAnsi"/>
          <w:sz w:val="24"/>
          <w:szCs w:val="24"/>
        </w:rPr>
        <w:t>data from the old table was automatically appended into the new table which I renamed</w:t>
      </w:r>
      <w:r w:rsidRPr="000F2D7E">
        <w:rPr>
          <w:rFonts w:cstheme="minorHAnsi"/>
          <w:sz w:val="24"/>
          <w:szCs w:val="24"/>
        </w:rPr>
        <w:t xml:space="preserve"> </w:t>
      </w:r>
      <w:r w:rsidRPr="000F2D7E">
        <w:rPr>
          <w:rFonts w:cstheme="minorHAnsi"/>
          <w:sz w:val="24"/>
          <w:szCs w:val="24"/>
        </w:rPr>
        <w:t>NEC_reference_PostcodeGeography1. When the data is appended, I removed the original table and rename it using the old name.</w:t>
      </w:r>
    </w:p>
    <w:p w14:paraId="376797C3" w14:textId="77777777" w:rsidR="0049033E" w:rsidRPr="00DE4FCC" w:rsidRDefault="0049033E" w:rsidP="0096696B">
      <w:pPr>
        <w:spacing w:after="0" w:line="240" w:lineRule="auto"/>
        <w:jc w:val="both"/>
        <w:rPr>
          <w:rFonts w:cstheme="minorHAnsi"/>
          <w:sz w:val="24"/>
          <w:szCs w:val="24"/>
        </w:rPr>
      </w:pPr>
      <w:r w:rsidRPr="00774849">
        <w:rPr>
          <w:rFonts w:cstheme="minorHAnsi"/>
          <w:sz w:val="24"/>
          <w:szCs w:val="24"/>
        </w:rPr>
        <w:t xml:space="preserve">Note: </w:t>
      </w:r>
      <w:r w:rsidRPr="00DE4FCC">
        <w:rPr>
          <w:rFonts w:cstheme="minorHAnsi"/>
          <w:sz w:val="24"/>
          <w:szCs w:val="24"/>
        </w:rPr>
        <w:t>Drive D can be access by signing into Remote Desktop connection. The text files were moved to the loaded folder.</w:t>
      </w:r>
    </w:p>
    <w:p w14:paraId="435876D3" w14:textId="77777777" w:rsidR="0096696B" w:rsidRDefault="0096696B" w:rsidP="00492069">
      <w:pPr>
        <w:spacing w:line="240" w:lineRule="auto"/>
        <w:rPr>
          <w:ins w:id="33" w:author="Patricia Asowo-Ayobode" w:date="2024-04-22T11:58:00Z"/>
          <w:rFonts w:cstheme="minorHAnsi"/>
          <w:color w:val="7030A0"/>
          <w:sz w:val="24"/>
          <w:szCs w:val="24"/>
        </w:rPr>
      </w:pPr>
    </w:p>
    <w:p w14:paraId="3385BC38" w14:textId="70929B30" w:rsidR="0049033E" w:rsidRPr="00542ADC" w:rsidRDefault="00E96665" w:rsidP="007E1A92">
      <w:pPr>
        <w:spacing w:line="240" w:lineRule="auto"/>
        <w:rPr>
          <w:rFonts w:cstheme="minorHAnsi"/>
          <w:color w:val="7030A0"/>
          <w:sz w:val="24"/>
          <w:szCs w:val="24"/>
        </w:rPr>
      </w:pPr>
      <w:r w:rsidRPr="00542ADC">
        <w:rPr>
          <w:rFonts w:cstheme="minorHAnsi"/>
          <w:color w:val="7030A0"/>
          <w:sz w:val="24"/>
          <w:szCs w:val="24"/>
        </w:rPr>
        <w:t>Export data</w:t>
      </w:r>
    </w:p>
    <w:p w14:paraId="23B6F93B" w14:textId="77777777" w:rsidR="00E96665" w:rsidRPr="00A95A9D" w:rsidRDefault="00E96665" w:rsidP="007E1A92">
      <w:pPr>
        <w:spacing w:after="0" w:line="240" w:lineRule="auto"/>
        <w:jc w:val="both"/>
        <w:rPr>
          <w:rFonts w:cstheme="minorHAnsi"/>
          <w:sz w:val="24"/>
          <w:szCs w:val="24"/>
        </w:rPr>
      </w:pPr>
      <w:r w:rsidRPr="00A95A9D">
        <w:rPr>
          <w:rFonts w:cstheme="minorHAnsi"/>
          <w:sz w:val="24"/>
          <w:szCs w:val="24"/>
        </w:rPr>
        <w:t>This part could be achieved by checking for the death batch file in the I drive, copy it to desktop for easy access, right click to edit. Edit by putting all the dataset names in the file to export at once.</w:t>
      </w:r>
      <w:r>
        <w:rPr>
          <w:rFonts w:cstheme="minorHAnsi"/>
          <w:sz w:val="24"/>
          <w:szCs w:val="24"/>
        </w:rPr>
        <w:t xml:space="preserve"> This will export the files in text format and the CSV format would be deleted to reduce size during google upload.</w:t>
      </w:r>
    </w:p>
    <w:p w14:paraId="28BC26D7" w14:textId="77777777" w:rsidR="00E96665" w:rsidRDefault="00E96665" w:rsidP="007E1A92">
      <w:pPr>
        <w:spacing w:line="240" w:lineRule="auto"/>
        <w:rPr>
          <w:ins w:id="34" w:author="John Birkinshaw" w:date="2024-04-19T11:07:00Z"/>
          <w:rFonts w:cstheme="minorHAnsi"/>
        </w:rPr>
      </w:pPr>
    </w:p>
    <w:p w14:paraId="6219275D" w14:textId="6B6942BD" w:rsidR="000E491C" w:rsidRPr="00EE3F39" w:rsidRDefault="000E491C" w:rsidP="007E1A92">
      <w:pPr>
        <w:spacing w:line="240" w:lineRule="auto"/>
        <w:rPr>
          <w:rFonts w:cstheme="minorHAnsi"/>
        </w:rPr>
      </w:pPr>
    </w:p>
    <w:sectPr w:rsidR="000E491C" w:rsidRPr="00EE3F3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E6625" w14:textId="77777777" w:rsidR="007A1109" w:rsidRDefault="007A1109" w:rsidP="0063449A">
      <w:pPr>
        <w:spacing w:after="0" w:line="240" w:lineRule="auto"/>
      </w:pPr>
      <w:r>
        <w:separator/>
      </w:r>
    </w:p>
  </w:endnote>
  <w:endnote w:type="continuationSeparator" w:id="0">
    <w:p w14:paraId="1802841C" w14:textId="77777777" w:rsidR="007A1109" w:rsidRDefault="007A1109" w:rsidP="0063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5" w:author="Patricia Asowo-Ayobode" w:date="2024-04-22T11:53:00Z"/>
  <w:sdt>
    <w:sdtPr>
      <w:id w:val="-311641868"/>
      <w:docPartObj>
        <w:docPartGallery w:val="Page Numbers (Bottom of Page)"/>
        <w:docPartUnique/>
      </w:docPartObj>
    </w:sdtPr>
    <w:sdtEndPr>
      <w:rPr>
        <w:noProof/>
      </w:rPr>
    </w:sdtEndPr>
    <w:sdtContent>
      <w:customXmlInsRangeEnd w:id="35"/>
      <w:p w14:paraId="3757B08E" w14:textId="12A59E4E" w:rsidR="0063449A" w:rsidRDefault="0063449A">
        <w:pPr>
          <w:pStyle w:val="Footer"/>
          <w:jc w:val="right"/>
          <w:rPr>
            <w:ins w:id="36" w:author="Patricia Asowo-Ayobode" w:date="2024-04-22T11:53:00Z"/>
          </w:rPr>
        </w:pPr>
        <w:ins w:id="37" w:author="Patricia Asowo-Ayobode" w:date="2024-04-22T11:53:00Z">
          <w:r>
            <w:fldChar w:fldCharType="begin"/>
          </w:r>
          <w:r>
            <w:instrText xml:space="preserve"> PAGE   \* MERGEFORMAT </w:instrText>
          </w:r>
          <w:r>
            <w:fldChar w:fldCharType="separate"/>
          </w:r>
          <w:r>
            <w:rPr>
              <w:noProof/>
            </w:rPr>
            <w:t>2</w:t>
          </w:r>
          <w:r>
            <w:rPr>
              <w:noProof/>
            </w:rPr>
            <w:fldChar w:fldCharType="end"/>
          </w:r>
        </w:ins>
      </w:p>
      <w:customXmlInsRangeStart w:id="38" w:author="Patricia Asowo-Ayobode" w:date="2024-04-22T11:53:00Z"/>
    </w:sdtContent>
  </w:sdt>
  <w:customXmlInsRangeEnd w:id="38"/>
  <w:p w14:paraId="120E1B2C" w14:textId="77777777" w:rsidR="0063449A" w:rsidRDefault="0063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E611" w14:textId="77777777" w:rsidR="007A1109" w:rsidRDefault="007A1109" w:rsidP="0063449A">
      <w:pPr>
        <w:spacing w:after="0" w:line="240" w:lineRule="auto"/>
      </w:pPr>
      <w:r>
        <w:separator/>
      </w:r>
    </w:p>
  </w:footnote>
  <w:footnote w:type="continuationSeparator" w:id="0">
    <w:p w14:paraId="4FB6F534" w14:textId="77777777" w:rsidR="007A1109" w:rsidRDefault="007A1109" w:rsidP="0063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CCB"/>
    <w:multiLevelType w:val="hybridMultilevel"/>
    <w:tmpl w:val="8926F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86492"/>
    <w:multiLevelType w:val="hybridMultilevel"/>
    <w:tmpl w:val="171E22D8"/>
    <w:lvl w:ilvl="0" w:tplc="48F444F0">
      <w:start w:val="9"/>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593080"/>
    <w:multiLevelType w:val="hybridMultilevel"/>
    <w:tmpl w:val="A254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B4591"/>
    <w:multiLevelType w:val="hybridMultilevel"/>
    <w:tmpl w:val="6E2E579A"/>
    <w:lvl w:ilvl="0" w:tplc="979CC30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7CE4BEAA">
      <w:start w:val="2"/>
      <w:numFmt w:val="lowerRoman"/>
      <w:lvlText w:val="%3."/>
      <w:lvlJc w:val="left"/>
      <w:pPr>
        <w:ind w:left="3060" w:hanging="720"/>
      </w:pPr>
      <w:rPr>
        <w:rFonts w:hint="default"/>
      </w:rPr>
    </w:lvl>
    <w:lvl w:ilvl="3" w:tplc="17FA0F7C">
      <w:start w:val="3"/>
      <w:numFmt w:val="lowerRoman"/>
      <w:lvlText w:val="%4."/>
      <w:lvlJc w:val="left"/>
      <w:pPr>
        <w:ind w:left="3600" w:hanging="72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7A52AD0"/>
    <w:multiLevelType w:val="hybridMultilevel"/>
    <w:tmpl w:val="6AE8B4C0"/>
    <w:lvl w:ilvl="0" w:tplc="08090001">
      <w:start w:val="1"/>
      <w:numFmt w:val="bullet"/>
      <w:lvlText w:val=""/>
      <w:lvlJc w:val="left"/>
      <w:pPr>
        <w:ind w:left="872" w:hanging="360"/>
      </w:pPr>
      <w:rPr>
        <w:rFonts w:ascii="Symbol" w:hAnsi="Symbol" w:hint="default"/>
      </w:rPr>
    </w:lvl>
    <w:lvl w:ilvl="1" w:tplc="08090003" w:tentative="1">
      <w:start w:val="1"/>
      <w:numFmt w:val="bullet"/>
      <w:lvlText w:val="o"/>
      <w:lvlJc w:val="left"/>
      <w:pPr>
        <w:ind w:left="1592" w:hanging="360"/>
      </w:pPr>
      <w:rPr>
        <w:rFonts w:ascii="Courier New" w:hAnsi="Courier New" w:cs="Courier New" w:hint="default"/>
      </w:rPr>
    </w:lvl>
    <w:lvl w:ilvl="2" w:tplc="08090005" w:tentative="1">
      <w:start w:val="1"/>
      <w:numFmt w:val="bullet"/>
      <w:lvlText w:val=""/>
      <w:lvlJc w:val="left"/>
      <w:pPr>
        <w:ind w:left="2312" w:hanging="360"/>
      </w:pPr>
      <w:rPr>
        <w:rFonts w:ascii="Wingdings" w:hAnsi="Wingdings" w:hint="default"/>
      </w:rPr>
    </w:lvl>
    <w:lvl w:ilvl="3" w:tplc="08090001" w:tentative="1">
      <w:start w:val="1"/>
      <w:numFmt w:val="bullet"/>
      <w:lvlText w:val=""/>
      <w:lvlJc w:val="left"/>
      <w:pPr>
        <w:ind w:left="3032" w:hanging="360"/>
      </w:pPr>
      <w:rPr>
        <w:rFonts w:ascii="Symbol" w:hAnsi="Symbol" w:hint="default"/>
      </w:rPr>
    </w:lvl>
    <w:lvl w:ilvl="4" w:tplc="08090003" w:tentative="1">
      <w:start w:val="1"/>
      <w:numFmt w:val="bullet"/>
      <w:lvlText w:val="o"/>
      <w:lvlJc w:val="left"/>
      <w:pPr>
        <w:ind w:left="3752" w:hanging="360"/>
      </w:pPr>
      <w:rPr>
        <w:rFonts w:ascii="Courier New" w:hAnsi="Courier New" w:cs="Courier New" w:hint="default"/>
      </w:rPr>
    </w:lvl>
    <w:lvl w:ilvl="5" w:tplc="08090005" w:tentative="1">
      <w:start w:val="1"/>
      <w:numFmt w:val="bullet"/>
      <w:lvlText w:val=""/>
      <w:lvlJc w:val="left"/>
      <w:pPr>
        <w:ind w:left="4472" w:hanging="360"/>
      </w:pPr>
      <w:rPr>
        <w:rFonts w:ascii="Wingdings" w:hAnsi="Wingdings" w:hint="default"/>
      </w:rPr>
    </w:lvl>
    <w:lvl w:ilvl="6" w:tplc="08090001" w:tentative="1">
      <w:start w:val="1"/>
      <w:numFmt w:val="bullet"/>
      <w:lvlText w:val=""/>
      <w:lvlJc w:val="left"/>
      <w:pPr>
        <w:ind w:left="5192" w:hanging="360"/>
      </w:pPr>
      <w:rPr>
        <w:rFonts w:ascii="Symbol" w:hAnsi="Symbol" w:hint="default"/>
      </w:rPr>
    </w:lvl>
    <w:lvl w:ilvl="7" w:tplc="08090003" w:tentative="1">
      <w:start w:val="1"/>
      <w:numFmt w:val="bullet"/>
      <w:lvlText w:val="o"/>
      <w:lvlJc w:val="left"/>
      <w:pPr>
        <w:ind w:left="5912" w:hanging="360"/>
      </w:pPr>
      <w:rPr>
        <w:rFonts w:ascii="Courier New" w:hAnsi="Courier New" w:cs="Courier New" w:hint="default"/>
      </w:rPr>
    </w:lvl>
    <w:lvl w:ilvl="8" w:tplc="08090005" w:tentative="1">
      <w:start w:val="1"/>
      <w:numFmt w:val="bullet"/>
      <w:lvlText w:val=""/>
      <w:lvlJc w:val="left"/>
      <w:pPr>
        <w:ind w:left="6632" w:hanging="360"/>
      </w:pPr>
      <w:rPr>
        <w:rFonts w:ascii="Wingdings" w:hAnsi="Wingdings" w:hint="default"/>
      </w:rPr>
    </w:lvl>
  </w:abstractNum>
  <w:abstractNum w:abstractNumId="5" w15:restartNumberingAfterBreak="0">
    <w:nsid w:val="2B2C6072"/>
    <w:multiLevelType w:val="multilevel"/>
    <w:tmpl w:val="851A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5496C"/>
    <w:multiLevelType w:val="hybridMultilevel"/>
    <w:tmpl w:val="11DED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F61F4"/>
    <w:multiLevelType w:val="hybridMultilevel"/>
    <w:tmpl w:val="2C7C04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5772685B"/>
    <w:multiLevelType w:val="hybridMultilevel"/>
    <w:tmpl w:val="DA2A1DE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6E685C97"/>
    <w:multiLevelType w:val="hybridMultilevel"/>
    <w:tmpl w:val="BA0AA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B2EE1"/>
    <w:multiLevelType w:val="hybridMultilevel"/>
    <w:tmpl w:val="52586A92"/>
    <w:lvl w:ilvl="0" w:tplc="3FAC00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22E60"/>
    <w:multiLevelType w:val="hybridMultilevel"/>
    <w:tmpl w:val="4EEAE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1673095">
    <w:abstractNumId w:val="3"/>
  </w:num>
  <w:num w:numId="2" w16cid:durableId="1334840314">
    <w:abstractNumId w:val="1"/>
  </w:num>
  <w:num w:numId="3" w16cid:durableId="460803547">
    <w:abstractNumId w:val="10"/>
  </w:num>
  <w:num w:numId="4" w16cid:durableId="1556089049">
    <w:abstractNumId w:val="2"/>
  </w:num>
  <w:num w:numId="5" w16cid:durableId="641889578">
    <w:abstractNumId w:val="4"/>
  </w:num>
  <w:num w:numId="6" w16cid:durableId="994409805">
    <w:abstractNumId w:val="8"/>
  </w:num>
  <w:num w:numId="7" w16cid:durableId="217595228">
    <w:abstractNumId w:val="9"/>
  </w:num>
  <w:num w:numId="8" w16cid:durableId="1736470431">
    <w:abstractNumId w:val="11"/>
  </w:num>
  <w:num w:numId="9" w16cid:durableId="374085643">
    <w:abstractNumId w:val="5"/>
  </w:num>
  <w:num w:numId="10" w16cid:durableId="1627194913">
    <w:abstractNumId w:val="7"/>
  </w:num>
  <w:num w:numId="11" w16cid:durableId="1007370048">
    <w:abstractNumId w:val="6"/>
  </w:num>
  <w:num w:numId="12" w16cid:durableId="7470458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Asowo-Ayobode">
    <w15:presenceInfo w15:providerId="AD" w15:userId="S::Patricia.Asowo-Ayobode@bthft.nhs.uk::5cc27903-fab0-4385-9236-8bdb10335da3"/>
  </w15:person>
  <w15:person w15:author="John Birkinshaw">
    <w15:presenceInfo w15:providerId="AD" w15:userId="S::John.Birkinshaw@bthft.nhs.uk::acb0bbcc-bb15-48b0-ba46-667f8131d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n-GB" w:vendorID="64" w:dllVersion="0" w:nlCheck="1" w:checkStyle="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37"/>
    <w:rsid w:val="00001D53"/>
    <w:rsid w:val="0001041E"/>
    <w:rsid w:val="00015496"/>
    <w:rsid w:val="000203B3"/>
    <w:rsid w:val="0004462A"/>
    <w:rsid w:val="00060E70"/>
    <w:rsid w:val="00095E6D"/>
    <w:rsid w:val="000E491C"/>
    <w:rsid w:val="000F2D7E"/>
    <w:rsid w:val="00102D6D"/>
    <w:rsid w:val="00120CC9"/>
    <w:rsid w:val="0014127A"/>
    <w:rsid w:val="00166265"/>
    <w:rsid w:val="00171426"/>
    <w:rsid w:val="00174B2A"/>
    <w:rsid w:val="00176B34"/>
    <w:rsid w:val="00193A66"/>
    <w:rsid w:val="001F3D37"/>
    <w:rsid w:val="00204F91"/>
    <w:rsid w:val="002131EA"/>
    <w:rsid w:val="00241D01"/>
    <w:rsid w:val="00260280"/>
    <w:rsid w:val="00264C01"/>
    <w:rsid w:val="00277F94"/>
    <w:rsid w:val="002C0754"/>
    <w:rsid w:val="002C7623"/>
    <w:rsid w:val="002E65D6"/>
    <w:rsid w:val="003025FF"/>
    <w:rsid w:val="00327CED"/>
    <w:rsid w:val="003378B6"/>
    <w:rsid w:val="003558DE"/>
    <w:rsid w:val="003B236B"/>
    <w:rsid w:val="003D3598"/>
    <w:rsid w:val="004165C8"/>
    <w:rsid w:val="00417A42"/>
    <w:rsid w:val="00446EE3"/>
    <w:rsid w:val="00467CDE"/>
    <w:rsid w:val="00486DEC"/>
    <w:rsid w:val="0049033E"/>
    <w:rsid w:val="00492069"/>
    <w:rsid w:val="004B5AE3"/>
    <w:rsid w:val="004D1C79"/>
    <w:rsid w:val="004E1DA5"/>
    <w:rsid w:val="004F21AF"/>
    <w:rsid w:val="00524074"/>
    <w:rsid w:val="005311E4"/>
    <w:rsid w:val="00534861"/>
    <w:rsid w:val="00542ADC"/>
    <w:rsid w:val="00561EBF"/>
    <w:rsid w:val="005749E0"/>
    <w:rsid w:val="005C6AB9"/>
    <w:rsid w:val="005E0672"/>
    <w:rsid w:val="00601860"/>
    <w:rsid w:val="00626A95"/>
    <w:rsid w:val="0063449A"/>
    <w:rsid w:val="006501DD"/>
    <w:rsid w:val="00660054"/>
    <w:rsid w:val="006B1884"/>
    <w:rsid w:val="006B4437"/>
    <w:rsid w:val="006C5971"/>
    <w:rsid w:val="006D253F"/>
    <w:rsid w:val="006F45BA"/>
    <w:rsid w:val="007102D1"/>
    <w:rsid w:val="00714545"/>
    <w:rsid w:val="00720A8C"/>
    <w:rsid w:val="0072474A"/>
    <w:rsid w:val="00774849"/>
    <w:rsid w:val="00791C07"/>
    <w:rsid w:val="00793A23"/>
    <w:rsid w:val="007A1109"/>
    <w:rsid w:val="007C51FA"/>
    <w:rsid w:val="007D5E2E"/>
    <w:rsid w:val="007E1A92"/>
    <w:rsid w:val="007E5C63"/>
    <w:rsid w:val="00880D6C"/>
    <w:rsid w:val="00884605"/>
    <w:rsid w:val="0088790C"/>
    <w:rsid w:val="00891ED9"/>
    <w:rsid w:val="00901E43"/>
    <w:rsid w:val="00916058"/>
    <w:rsid w:val="009221DC"/>
    <w:rsid w:val="00924461"/>
    <w:rsid w:val="0093306B"/>
    <w:rsid w:val="00947955"/>
    <w:rsid w:val="0096696B"/>
    <w:rsid w:val="00975FD4"/>
    <w:rsid w:val="009F271B"/>
    <w:rsid w:val="00A118B0"/>
    <w:rsid w:val="00A21D89"/>
    <w:rsid w:val="00A30563"/>
    <w:rsid w:val="00A4299F"/>
    <w:rsid w:val="00A54B72"/>
    <w:rsid w:val="00AA5C85"/>
    <w:rsid w:val="00AC0BBF"/>
    <w:rsid w:val="00AE25B9"/>
    <w:rsid w:val="00AF7B30"/>
    <w:rsid w:val="00B5260C"/>
    <w:rsid w:val="00B74622"/>
    <w:rsid w:val="00BC53D8"/>
    <w:rsid w:val="00C40970"/>
    <w:rsid w:val="00C92C25"/>
    <w:rsid w:val="00CA39C2"/>
    <w:rsid w:val="00CC357F"/>
    <w:rsid w:val="00CD2F40"/>
    <w:rsid w:val="00CD3BE3"/>
    <w:rsid w:val="00D171DE"/>
    <w:rsid w:val="00D4641B"/>
    <w:rsid w:val="00D56727"/>
    <w:rsid w:val="00DE4FCC"/>
    <w:rsid w:val="00DF1C7A"/>
    <w:rsid w:val="00E21FF9"/>
    <w:rsid w:val="00E51615"/>
    <w:rsid w:val="00E57612"/>
    <w:rsid w:val="00E96665"/>
    <w:rsid w:val="00EC309B"/>
    <w:rsid w:val="00EE3F39"/>
    <w:rsid w:val="00F157CF"/>
    <w:rsid w:val="00F4071E"/>
    <w:rsid w:val="00F84A48"/>
    <w:rsid w:val="00F94243"/>
    <w:rsid w:val="00FA2C30"/>
    <w:rsid w:val="00FB4820"/>
    <w:rsid w:val="00FB6A17"/>
    <w:rsid w:val="00FF1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FE19"/>
  <w15:chartTrackingRefBased/>
  <w15:docId w15:val="{8CC36048-3ACF-44DC-8180-9986DD0A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3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4437"/>
    <w:rPr>
      <w:color w:val="0563C1" w:themeColor="hyperlink"/>
      <w:u w:val="single"/>
    </w:rPr>
  </w:style>
  <w:style w:type="paragraph" w:styleId="ListParagraph">
    <w:name w:val="List Paragraph"/>
    <w:basedOn w:val="Normal"/>
    <w:uiPriority w:val="34"/>
    <w:qFormat/>
    <w:rsid w:val="006C5971"/>
    <w:pPr>
      <w:spacing w:after="200" w:line="276" w:lineRule="auto"/>
      <w:ind w:left="720"/>
      <w:contextualSpacing/>
    </w:pPr>
  </w:style>
  <w:style w:type="table" w:styleId="TableGrid">
    <w:name w:val="Table Grid"/>
    <w:basedOn w:val="TableNormal"/>
    <w:uiPriority w:val="59"/>
    <w:rsid w:val="006C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820"/>
    <w:rPr>
      <w:rFonts w:ascii="Courier New" w:eastAsia="Times New Roman" w:hAnsi="Courier New" w:cs="Courier New"/>
      <w:sz w:val="20"/>
      <w:szCs w:val="20"/>
    </w:rPr>
  </w:style>
  <w:style w:type="paragraph" w:styleId="NormalWeb">
    <w:name w:val="Normal (Web)"/>
    <w:basedOn w:val="Normal"/>
    <w:uiPriority w:val="99"/>
    <w:semiHidden/>
    <w:unhideWhenUsed/>
    <w:rsid w:val="003025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i-provider">
    <w:name w:val="ui-provider"/>
    <w:basedOn w:val="DefaultParagraphFont"/>
    <w:rsid w:val="00060E70"/>
  </w:style>
  <w:style w:type="paragraph" w:styleId="Title">
    <w:name w:val="Title"/>
    <w:basedOn w:val="Normal"/>
    <w:next w:val="Normal"/>
    <w:link w:val="TitleChar"/>
    <w:uiPriority w:val="10"/>
    <w:qFormat/>
    <w:rsid w:val="00901E43"/>
    <w:pPr>
      <w:spacing w:before="240" w:after="60" w:line="276" w:lineRule="auto"/>
      <w:jc w:val="center"/>
      <w:outlineLvl w:val="0"/>
    </w:pPr>
    <w:rPr>
      <w:rFonts w:ascii="Cambria" w:eastAsia="Times New Roman" w:hAnsi="Cambria" w:cs="Times New Roman"/>
      <w:b/>
      <w:bCs/>
      <w:kern w:val="28"/>
      <w:sz w:val="32"/>
      <w:szCs w:val="32"/>
      <w14:ligatures w14:val="none"/>
    </w:rPr>
  </w:style>
  <w:style w:type="character" w:customStyle="1" w:styleId="TitleChar">
    <w:name w:val="Title Char"/>
    <w:basedOn w:val="DefaultParagraphFont"/>
    <w:link w:val="Title"/>
    <w:uiPriority w:val="10"/>
    <w:rsid w:val="00901E43"/>
    <w:rPr>
      <w:rFonts w:ascii="Cambria" w:eastAsia="Times New Roman" w:hAnsi="Cambria" w:cs="Times New Roman"/>
      <w:b/>
      <w:bCs/>
      <w:kern w:val="28"/>
      <w:sz w:val="32"/>
      <w:szCs w:val="32"/>
      <w14:ligatures w14:val="none"/>
    </w:rPr>
  </w:style>
  <w:style w:type="paragraph" w:styleId="Revision">
    <w:name w:val="Revision"/>
    <w:hidden/>
    <w:uiPriority w:val="99"/>
    <w:semiHidden/>
    <w:rsid w:val="000E491C"/>
    <w:pPr>
      <w:spacing w:after="0" w:line="240" w:lineRule="auto"/>
    </w:pPr>
  </w:style>
  <w:style w:type="character" w:customStyle="1" w:styleId="Heading2Char">
    <w:name w:val="Heading 2 Char"/>
    <w:basedOn w:val="DefaultParagraphFont"/>
    <w:link w:val="Heading2"/>
    <w:uiPriority w:val="9"/>
    <w:rsid w:val="000E49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491C"/>
    <w:pPr>
      <w:spacing w:line="259" w:lineRule="auto"/>
      <w:outlineLvl w:val="9"/>
    </w:pPr>
    <w:rPr>
      <w:kern w:val="0"/>
      <w:lang w:val="en-US"/>
      <w14:ligatures w14:val="none"/>
    </w:rPr>
  </w:style>
  <w:style w:type="paragraph" w:styleId="TOC1">
    <w:name w:val="toc 1"/>
    <w:basedOn w:val="Normal"/>
    <w:next w:val="Normal"/>
    <w:autoRedefine/>
    <w:uiPriority w:val="39"/>
    <w:unhideWhenUsed/>
    <w:rsid w:val="007C51FA"/>
    <w:pPr>
      <w:tabs>
        <w:tab w:val="right" w:leader="dot" w:pos="9016"/>
      </w:tabs>
      <w:spacing w:after="100"/>
    </w:pPr>
  </w:style>
  <w:style w:type="paragraph" w:styleId="TOC2">
    <w:name w:val="toc 2"/>
    <w:basedOn w:val="Normal"/>
    <w:next w:val="Normal"/>
    <w:autoRedefine/>
    <w:uiPriority w:val="39"/>
    <w:unhideWhenUsed/>
    <w:rsid w:val="006501DD"/>
    <w:pPr>
      <w:tabs>
        <w:tab w:val="right" w:leader="dot" w:pos="9016"/>
      </w:tabs>
      <w:spacing w:after="100"/>
      <w:ind w:left="220"/>
      <w:pPrChange w:id="0" w:author="Patricia Asowo-Ayobode" w:date="2024-04-22T12:07:00Z">
        <w:pPr>
          <w:tabs>
            <w:tab w:val="right" w:leader="dot" w:pos="9016"/>
          </w:tabs>
          <w:spacing w:after="100" w:line="259" w:lineRule="auto"/>
          <w:ind w:left="220"/>
        </w:pPr>
      </w:pPrChange>
    </w:pPr>
    <w:rPr>
      <w:rPrChange w:id="0" w:author="Patricia Asowo-Ayobode" w:date="2024-04-22T12:07:00Z">
        <w:rPr>
          <w:rFonts w:asciiTheme="minorHAnsi" w:eastAsiaTheme="minorHAnsi" w:hAnsiTheme="minorHAnsi" w:cstheme="minorBidi"/>
          <w:kern w:val="2"/>
          <w:sz w:val="22"/>
          <w:szCs w:val="22"/>
          <w:lang w:val="en-GB" w:eastAsia="en-US" w:bidi="ar-SA"/>
          <w14:ligatures w14:val="standardContextual"/>
        </w:rPr>
      </w:rPrChange>
    </w:rPr>
  </w:style>
  <w:style w:type="paragraph" w:styleId="Header">
    <w:name w:val="header"/>
    <w:basedOn w:val="Normal"/>
    <w:link w:val="HeaderChar"/>
    <w:uiPriority w:val="99"/>
    <w:unhideWhenUsed/>
    <w:rsid w:val="0063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9A"/>
  </w:style>
  <w:style w:type="paragraph" w:styleId="Footer">
    <w:name w:val="footer"/>
    <w:basedOn w:val="Normal"/>
    <w:link w:val="FooterChar"/>
    <w:uiPriority w:val="99"/>
    <w:unhideWhenUsed/>
    <w:rsid w:val="0063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38">
      <w:bodyDiv w:val="1"/>
      <w:marLeft w:val="0"/>
      <w:marRight w:val="0"/>
      <w:marTop w:val="0"/>
      <w:marBottom w:val="0"/>
      <w:divBdr>
        <w:top w:val="none" w:sz="0" w:space="0" w:color="auto"/>
        <w:left w:val="none" w:sz="0" w:space="0" w:color="auto"/>
        <w:bottom w:val="none" w:sz="0" w:space="0" w:color="auto"/>
        <w:right w:val="none" w:sz="0" w:space="0" w:color="auto"/>
      </w:divBdr>
    </w:div>
    <w:div w:id="360211500">
      <w:bodyDiv w:val="1"/>
      <w:marLeft w:val="0"/>
      <w:marRight w:val="0"/>
      <w:marTop w:val="0"/>
      <w:marBottom w:val="0"/>
      <w:divBdr>
        <w:top w:val="none" w:sz="0" w:space="0" w:color="auto"/>
        <w:left w:val="none" w:sz="0" w:space="0" w:color="auto"/>
        <w:bottom w:val="none" w:sz="0" w:space="0" w:color="auto"/>
        <w:right w:val="none" w:sz="0" w:space="0" w:color="auto"/>
      </w:divBdr>
    </w:div>
    <w:div w:id="146427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nectedBradford/CB_FDM_DeathCertificates/blob/main/code/PAA_NEC_Deaths_Load4romGCP.ipynb"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thftnhsuk-my.sharepoint.com/:x:/g/personal/john_birkinshaw_bthft_nhs_uk/ETwHO0-qi3pFkb7vZ5XE3MoB2sZoN_casKrLkhKpUOxeIg?e=peB1Dr" TargetMode="External"/><Relationship Id="rId4" Type="http://schemas.openxmlformats.org/officeDocument/2006/relationships/settings" Target="settings.xml"/><Relationship Id="rId9" Type="http://schemas.openxmlformats.org/officeDocument/2006/relationships/hyperlink" Target="https://github.com/ConnectedBradford/CB_FDM_DeathCertificates/blob/main/code/PAA_NEC_DeathsFDMFormat%20BQRun.txt.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EF92-3795-4C5E-AE9B-B9CABD6E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Asowo-Ayobode</dc:creator>
  <cp:keywords/>
  <dc:description/>
  <cp:lastModifiedBy>Patricia Asowo-Ayobode</cp:lastModifiedBy>
  <cp:revision>57</cp:revision>
  <dcterms:created xsi:type="dcterms:W3CDTF">2024-04-19T10:14:00Z</dcterms:created>
  <dcterms:modified xsi:type="dcterms:W3CDTF">2024-04-22T11:09:00Z</dcterms:modified>
</cp:coreProperties>
</file>